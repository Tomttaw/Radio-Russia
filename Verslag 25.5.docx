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34CCA" w14:textId="77777777" w:rsidR="00262B95" w:rsidRDefault="00262B95" w:rsidP="00F56BAE">
      <w:pPr>
        <w:jc w:val="center"/>
        <w:rPr>
          <w:b/>
          <w:sz w:val="60"/>
          <w:szCs w:val="60"/>
          <w:u w:val="single"/>
        </w:rPr>
      </w:pPr>
    </w:p>
    <w:p w14:paraId="7195C629" w14:textId="77777777" w:rsidR="00262B95" w:rsidRDefault="00262B95" w:rsidP="00F56BAE">
      <w:pPr>
        <w:jc w:val="center"/>
        <w:rPr>
          <w:b/>
          <w:sz w:val="60"/>
          <w:szCs w:val="60"/>
          <w:u w:val="single"/>
        </w:rPr>
      </w:pPr>
    </w:p>
    <w:p w14:paraId="239F0C35" w14:textId="77777777" w:rsidR="00F56BAE" w:rsidRDefault="00F56BAE" w:rsidP="00F56BAE">
      <w:pPr>
        <w:jc w:val="center"/>
        <w:rPr>
          <w:b/>
          <w:sz w:val="60"/>
          <w:szCs w:val="60"/>
          <w:u w:val="single"/>
        </w:rPr>
      </w:pPr>
      <w:r w:rsidRPr="00BD2FB9">
        <w:rPr>
          <w:b/>
          <w:sz w:val="60"/>
          <w:szCs w:val="60"/>
          <w:u w:val="single"/>
        </w:rPr>
        <w:t>RADIO RUSSIA</w:t>
      </w:r>
    </w:p>
    <w:p w14:paraId="7B3DE2A6" w14:textId="77777777" w:rsidR="00641410" w:rsidRDefault="00641410" w:rsidP="00F56BAE">
      <w:pPr>
        <w:jc w:val="center"/>
        <w:rPr>
          <w:i/>
          <w:sz w:val="40"/>
          <w:szCs w:val="40"/>
        </w:rPr>
      </w:pPr>
    </w:p>
    <w:p w14:paraId="42BDE508" w14:textId="0A084B50" w:rsidR="00641410" w:rsidRPr="00641410" w:rsidRDefault="00641410" w:rsidP="00F56BAE">
      <w:pPr>
        <w:jc w:val="center"/>
        <w:rPr>
          <w:i/>
          <w:sz w:val="40"/>
          <w:szCs w:val="40"/>
        </w:rPr>
      </w:pPr>
      <w:r>
        <w:rPr>
          <w:i/>
          <w:sz w:val="40"/>
          <w:szCs w:val="40"/>
        </w:rPr>
        <w:t>Team Rusland</w:t>
      </w:r>
    </w:p>
    <w:p w14:paraId="27A415B6" w14:textId="77777777" w:rsidR="00F56BAE" w:rsidRDefault="00F56BAE" w:rsidP="00F56BAE">
      <w:pPr>
        <w:rPr>
          <w:sz w:val="28"/>
          <w:szCs w:val="28"/>
        </w:rPr>
      </w:pPr>
    </w:p>
    <w:p w14:paraId="5CE1B365" w14:textId="741C9FA5" w:rsidR="00F56BAE" w:rsidRPr="00297BBF" w:rsidRDefault="00F56BAE" w:rsidP="00F56BAE">
      <w:pPr>
        <w:jc w:val="center"/>
        <w:rPr>
          <w:sz w:val="26"/>
          <w:szCs w:val="26"/>
        </w:rPr>
      </w:pPr>
      <w:r w:rsidRPr="00297BBF">
        <w:rPr>
          <w:sz w:val="26"/>
          <w:szCs w:val="26"/>
        </w:rPr>
        <w:t>Shannon Bakker</w:t>
      </w:r>
      <w:r w:rsidRPr="00297BBF">
        <w:rPr>
          <w:sz w:val="26"/>
          <w:szCs w:val="26"/>
        </w:rPr>
        <w:br/>
        <w:t>Universiteit van Amsterdam</w:t>
      </w:r>
      <w:r w:rsidRPr="00297BBF">
        <w:rPr>
          <w:sz w:val="26"/>
          <w:szCs w:val="26"/>
        </w:rPr>
        <w:br/>
      </w:r>
      <w:r w:rsidR="004F0650">
        <w:rPr>
          <w:sz w:val="26"/>
          <w:szCs w:val="26"/>
        </w:rPr>
        <w:t>11201401</w:t>
      </w:r>
    </w:p>
    <w:p w14:paraId="59AC0015" w14:textId="7BD023E2" w:rsidR="00F56BAE" w:rsidRPr="00297BBF" w:rsidRDefault="00F56BAE" w:rsidP="00F56BAE">
      <w:pPr>
        <w:jc w:val="center"/>
        <w:rPr>
          <w:sz w:val="26"/>
          <w:szCs w:val="26"/>
        </w:rPr>
      </w:pPr>
      <w:r w:rsidRPr="00297BBF">
        <w:rPr>
          <w:sz w:val="26"/>
          <w:szCs w:val="26"/>
        </w:rPr>
        <w:t xml:space="preserve">Tom </w:t>
      </w:r>
      <w:r w:rsidR="004F0650">
        <w:rPr>
          <w:sz w:val="26"/>
          <w:szCs w:val="26"/>
        </w:rPr>
        <w:t>Sh</w:t>
      </w:r>
      <w:r w:rsidRPr="00297BBF">
        <w:rPr>
          <w:sz w:val="26"/>
          <w:szCs w:val="26"/>
        </w:rPr>
        <w:t>oufour</w:t>
      </w:r>
      <w:r w:rsidRPr="00297BBF">
        <w:rPr>
          <w:sz w:val="26"/>
          <w:szCs w:val="26"/>
        </w:rPr>
        <w:br/>
        <w:t>Universiteit van Amsterdam</w:t>
      </w:r>
      <w:r w:rsidRPr="00297BBF">
        <w:rPr>
          <w:sz w:val="26"/>
          <w:szCs w:val="26"/>
        </w:rPr>
        <w:br/>
      </w:r>
      <w:r w:rsidR="004F0650">
        <w:rPr>
          <w:sz w:val="26"/>
          <w:szCs w:val="26"/>
        </w:rPr>
        <w:t>10346562</w:t>
      </w:r>
    </w:p>
    <w:p w14:paraId="368C1007" w14:textId="77777777" w:rsidR="00F56BAE" w:rsidRPr="00297BBF" w:rsidRDefault="00F56BAE" w:rsidP="00F56BAE">
      <w:pPr>
        <w:jc w:val="center"/>
        <w:rPr>
          <w:sz w:val="26"/>
          <w:szCs w:val="26"/>
        </w:rPr>
      </w:pPr>
      <w:r w:rsidRPr="00297BBF">
        <w:rPr>
          <w:sz w:val="26"/>
          <w:szCs w:val="26"/>
        </w:rPr>
        <w:t>Puck Polter</w:t>
      </w:r>
      <w:r w:rsidRPr="00297BBF">
        <w:rPr>
          <w:sz w:val="26"/>
          <w:szCs w:val="26"/>
        </w:rPr>
        <w:br/>
        <w:t>Universiteit van Amsterdam</w:t>
      </w:r>
      <w:r w:rsidRPr="00297BBF">
        <w:rPr>
          <w:sz w:val="26"/>
          <w:szCs w:val="26"/>
        </w:rPr>
        <w:br/>
        <w:t>6076696</w:t>
      </w:r>
    </w:p>
    <w:p w14:paraId="46C009D2" w14:textId="77777777" w:rsidR="00554E20" w:rsidRDefault="00554E20" w:rsidP="00F56BAE">
      <w:pPr>
        <w:pStyle w:val="Geenafstand"/>
        <w:spacing w:line="360" w:lineRule="auto"/>
        <w:jc w:val="both"/>
        <w:rPr>
          <w:b/>
        </w:rPr>
      </w:pPr>
    </w:p>
    <w:p w14:paraId="50458D16" w14:textId="77777777" w:rsidR="00554E20" w:rsidRDefault="00554E20" w:rsidP="00F56BAE">
      <w:pPr>
        <w:pStyle w:val="Geenafstand"/>
        <w:spacing w:line="360" w:lineRule="auto"/>
        <w:jc w:val="both"/>
        <w:rPr>
          <w:b/>
        </w:rPr>
      </w:pPr>
    </w:p>
    <w:p w14:paraId="17426FFE" w14:textId="77777777" w:rsidR="00554E20" w:rsidRDefault="00554E20" w:rsidP="00F56BAE">
      <w:pPr>
        <w:pStyle w:val="Geenafstand"/>
        <w:spacing w:line="360" w:lineRule="auto"/>
        <w:jc w:val="both"/>
        <w:rPr>
          <w:b/>
        </w:rPr>
      </w:pPr>
    </w:p>
    <w:p w14:paraId="6ACF256F" w14:textId="77777777" w:rsidR="00554E20" w:rsidRDefault="00554E20" w:rsidP="00F56BAE">
      <w:pPr>
        <w:pStyle w:val="Geenafstand"/>
        <w:spacing w:line="360" w:lineRule="auto"/>
        <w:jc w:val="both"/>
        <w:rPr>
          <w:b/>
        </w:rPr>
      </w:pPr>
    </w:p>
    <w:p w14:paraId="27DBFC13" w14:textId="77777777" w:rsidR="00554E20" w:rsidRDefault="00554E20" w:rsidP="00554E20">
      <w:pPr>
        <w:pStyle w:val="Geenafstand"/>
        <w:spacing w:line="360" w:lineRule="auto"/>
        <w:jc w:val="center"/>
        <w:rPr>
          <w:b/>
        </w:rPr>
      </w:pPr>
    </w:p>
    <w:p w14:paraId="1AC5D210" w14:textId="77777777" w:rsidR="00554E20" w:rsidRDefault="00554E20" w:rsidP="00554E20">
      <w:pPr>
        <w:pStyle w:val="Geenafstand"/>
        <w:spacing w:line="360" w:lineRule="auto"/>
        <w:jc w:val="center"/>
        <w:rPr>
          <w:b/>
        </w:rPr>
      </w:pPr>
    </w:p>
    <w:p w14:paraId="321878F2" w14:textId="77777777" w:rsidR="00554E20" w:rsidRDefault="00554E20" w:rsidP="00554E20">
      <w:pPr>
        <w:pStyle w:val="Geenafstand"/>
        <w:spacing w:line="360" w:lineRule="auto"/>
        <w:jc w:val="center"/>
        <w:rPr>
          <w:b/>
        </w:rPr>
      </w:pPr>
    </w:p>
    <w:p w14:paraId="6FE49A2D" w14:textId="77777777" w:rsidR="00554E20" w:rsidRDefault="00554E20" w:rsidP="00554E20">
      <w:pPr>
        <w:pStyle w:val="Geenafstand"/>
        <w:spacing w:line="360" w:lineRule="auto"/>
        <w:jc w:val="center"/>
        <w:rPr>
          <w:b/>
        </w:rPr>
      </w:pPr>
    </w:p>
    <w:p w14:paraId="3D623C58" w14:textId="77777777" w:rsidR="00554E20" w:rsidRDefault="00554E20" w:rsidP="00F56BAE">
      <w:pPr>
        <w:pStyle w:val="Geenafstand"/>
        <w:spacing w:line="360" w:lineRule="auto"/>
        <w:jc w:val="both"/>
        <w:rPr>
          <w:b/>
        </w:rPr>
      </w:pPr>
    </w:p>
    <w:p w14:paraId="7CB1D4D5" w14:textId="77777777" w:rsidR="00554E20" w:rsidRDefault="00554E20" w:rsidP="00F56BAE">
      <w:pPr>
        <w:pStyle w:val="Geenafstand"/>
        <w:spacing w:line="360" w:lineRule="auto"/>
        <w:jc w:val="both"/>
        <w:rPr>
          <w:b/>
        </w:rPr>
      </w:pPr>
    </w:p>
    <w:p w14:paraId="4D3ED98D" w14:textId="66BA7921" w:rsidR="00554E20" w:rsidRDefault="00554E20" w:rsidP="00554E20">
      <w:pPr>
        <w:pStyle w:val="Geenafstand"/>
        <w:spacing w:line="360" w:lineRule="auto"/>
        <w:jc w:val="center"/>
        <w:rPr>
          <w:b/>
        </w:rPr>
      </w:pPr>
      <w:r>
        <w:rPr>
          <w:b/>
        </w:rPr>
        <w:t>27 mei 2016</w:t>
      </w:r>
    </w:p>
    <w:p w14:paraId="2AAD23EE" w14:textId="77777777" w:rsidR="00F56BAE" w:rsidRDefault="00F56BAE" w:rsidP="00F56BAE">
      <w:pPr>
        <w:pStyle w:val="Geenafstand"/>
        <w:spacing w:line="360" w:lineRule="auto"/>
        <w:jc w:val="both"/>
        <w:rPr>
          <w:b/>
        </w:rPr>
      </w:pPr>
      <w:r>
        <w:rPr>
          <w:b/>
        </w:rPr>
        <w:lastRenderedPageBreak/>
        <w:t>1. INLEIDING</w:t>
      </w:r>
    </w:p>
    <w:p w14:paraId="4A048F7A" w14:textId="1EAE9B9A" w:rsidR="00830387" w:rsidRDefault="00F56BAE" w:rsidP="00F56BAE">
      <w:pPr>
        <w:pStyle w:val="Geenafstand"/>
        <w:spacing w:line="360" w:lineRule="auto"/>
        <w:jc w:val="both"/>
      </w:pPr>
      <w:r>
        <w:t>Teneinde moeder Rusland van dienst te kunnen zijn maakt het algoritme ‘Radio Russia’ een optimale verdeling van zendmaster</w:t>
      </w:r>
      <w:r w:rsidR="002A63BB">
        <w:t xml:space="preserve"> over alle provincies van het land</w:t>
      </w:r>
      <w:r>
        <w:t>. Er zijn zeven typen zendmasten</w:t>
      </w:r>
      <w:r w:rsidR="00DF2A69">
        <w:t xml:space="preserve"> (hierna: “zendertypes”)</w:t>
      </w:r>
      <w:r>
        <w:t xml:space="preserve"> besc</w:t>
      </w:r>
      <w:r w:rsidR="00830387">
        <w:t>hikbaar: type A t/m G. Moeder</w:t>
      </w:r>
      <w:r>
        <w:t xml:space="preserve"> Rusland wil </w:t>
      </w:r>
      <w:r w:rsidR="00956379">
        <w:t>twee verschillende verdelingen ontvange</w:t>
      </w:r>
      <w:r w:rsidR="00297BBF">
        <w:t>n</w:t>
      </w:r>
      <w:r w:rsidR="00E67898">
        <w:t>; hierna “Gelijke V</w:t>
      </w:r>
      <w:r w:rsidR="00711F12">
        <w:t>erdeling</w:t>
      </w:r>
      <w:r w:rsidR="00830387">
        <w:t xml:space="preserve">” en </w:t>
      </w:r>
      <w:r w:rsidR="00E67898">
        <w:t>“Goedkope Ve</w:t>
      </w:r>
      <w:r w:rsidR="00711F12">
        <w:t>rdeling</w:t>
      </w:r>
      <w:r w:rsidR="00830387">
        <w:t xml:space="preserve">”. </w:t>
      </w:r>
      <w:r w:rsidR="00DC21F3">
        <w:t>De eerste</w:t>
      </w:r>
      <w:r w:rsidR="00956379">
        <w:t xml:space="preserve"> met een zo gelijk mogelijke verdeling met zo min mogelijk zendertypes. De </w:t>
      </w:r>
      <w:r w:rsidR="00DC21F3">
        <w:t>tweede</w:t>
      </w:r>
      <w:r w:rsidR="00297BBF">
        <w:t xml:space="preserve"> met zo laag mogelijke kosten.</w:t>
      </w:r>
      <w:r w:rsidR="000C491A" w:rsidRPr="000C491A">
        <w:t xml:space="preserve"> </w:t>
      </w:r>
      <w:r w:rsidR="000C491A">
        <w:t xml:space="preserve">Om moeder Rusland (83 provincies) zo goed mogelijk </w:t>
      </w:r>
      <w:ins w:id="0" w:author="Shannon Bakker" w:date="2016-05-26T12:29:00Z">
        <w:r w:rsidR="00AC28F4">
          <w:t xml:space="preserve">op haar wenken </w:t>
        </w:r>
      </w:ins>
      <w:r w:rsidR="000C491A">
        <w:t xml:space="preserve">te kunnen bedienen </w:t>
      </w:r>
      <w:del w:id="1" w:author="Shannon Bakker" w:date="2016-05-26T12:30:00Z">
        <w:r w:rsidR="000C491A" w:rsidDel="00AC28F4">
          <w:delText xml:space="preserve">op haar wenken </w:delText>
        </w:r>
      </w:del>
      <w:r w:rsidR="000C491A">
        <w:t xml:space="preserve">worden </w:t>
      </w:r>
      <w:ins w:id="2" w:author="Shannon Bakker" w:date="2016-05-26T12:30:00Z">
        <w:r w:rsidR="00AC28F4">
          <w:t xml:space="preserve">zijn </w:t>
        </w:r>
      </w:ins>
      <w:r w:rsidR="000C491A">
        <w:t xml:space="preserve">er drie </w:t>
      </w:r>
      <w:r w:rsidR="000C491A" w:rsidRPr="00F23927">
        <w:rPr>
          <w:i/>
        </w:rPr>
        <w:t>test cases</w:t>
      </w:r>
      <w:del w:id="3" w:author="Shannon Bakker" w:date="2016-05-26T12:30:00Z">
        <w:r w:rsidR="000C491A" w:rsidDel="00AC28F4">
          <w:delText xml:space="preserve"> uitgevoerd</w:delText>
        </w:r>
      </w:del>
      <w:r w:rsidR="000C491A">
        <w:t>:</w:t>
      </w:r>
      <w:del w:id="4" w:author="Shannon Bakker" w:date="2016-05-26T12:30:00Z">
        <w:r w:rsidR="000C491A" w:rsidDel="00AC28F4">
          <w:delText xml:space="preserve"> op</w:delText>
        </w:r>
      </w:del>
      <w:r w:rsidR="000C491A">
        <w:t xml:space="preserve"> Oekraïne (27 provincies), de Verenigde Staten (48 provincies) en China (30 provincies).</w:t>
      </w:r>
      <w:r w:rsidR="00E35B32">
        <w:rPr>
          <w:rStyle w:val="Voetnootmarkering"/>
        </w:rPr>
        <w:footnoteReference w:id="1"/>
      </w:r>
    </w:p>
    <w:p w14:paraId="20431438" w14:textId="77777777" w:rsidR="00F56BAE" w:rsidRDefault="00F56BAE" w:rsidP="00F56BAE">
      <w:pPr>
        <w:pStyle w:val="Geenafstand"/>
        <w:spacing w:line="360" w:lineRule="auto"/>
        <w:jc w:val="both"/>
      </w:pPr>
    </w:p>
    <w:p w14:paraId="6416361A" w14:textId="0F8D975A" w:rsidR="00DC21F3" w:rsidRPr="00DC21F3" w:rsidRDefault="00574587" w:rsidP="00F56BAE">
      <w:pPr>
        <w:pStyle w:val="Geenafstand"/>
        <w:spacing w:line="360" w:lineRule="auto"/>
        <w:jc w:val="both"/>
        <w:rPr>
          <w:b/>
        </w:rPr>
      </w:pPr>
      <w:r>
        <w:rPr>
          <w:b/>
        </w:rPr>
        <w:t xml:space="preserve">1.1 </w:t>
      </w:r>
      <w:r w:rsidR="00DC21F3" w:rsidRPr="00DC21F3">
        <w:rPr>
          <w:b/>
        </w:rPr>
        <w:t>Toestan</w:t>
      </w:r>
      <w:r w:rsidR="00DC21F3">
        <w:rPr>
          <w:b/>
        </w:rPr>
        <w:t>ds</w:t>
      </w:r>
      <w:r w:rsidR="00DC21F3" w:rsidRPr="00DC21F3">
        <w:rPr>
          <w:b/>
        </w:rPr>
        <w:t>ruimte</w:t>
      </w:r>
      <w:r w:rsidR="00DC21F3">
        <w:rPr>
          <w:b/>
        </w:rPr>
        <w:t xml:space="preserve"> Gelijke Verdeling</w:t>
      </w:r>
    </w:p>
    <w:p w14:paraId="53AB65D9" w14:textId="0D73B15B" w:rsidR="00AC28F4" w:rsidRDefault="00830387" w:rsidP="00AC28F4">
      <w:pPr>
        <w:pStyle w:val="Geenafstand"/>
        <w:spacing w:line="360" w:lineRule="auto"/>
        <w:jc w:val="both"/>
        <w:rPr>
          <w:ins w:id="5" w:author="Shannon Bakker" w:date="2016-05-26T12:34:00Z"/>
        </w:rPr>
      </w:pPr>
      <w:r>
        <w:t xml:space="preserve">Voor </w:t>
      </w:r>
      <w:r w:rsidR="002D2684">
        <w:t>Gelijke V</w:t>
      </w:r>
      <w:r w:rsidR="00711F12">
        <w:t>erdeling</w:t>
      </w:r>
      <w:r>
        <w:t xml:space="preserve"> is de </w:t>
      </w:r>
      <w:r w:rsidR="002A63BB">
        <w:t>toestandsruimte</w:t>
      </w:r>
      <w:r w:rsidR="00213248">
        <w:t xml:space="preserve"> </w:t>
      </w:r>
      <w:r w:rsidR="000C491A">
        <w:t>4</w:t>
      </w:r>
      <w:r w:rsidR="000C491A">
        <w:rPr>
          <w:vertAlign w:val="superscript"/>
        </w:rPr>
        <w:t>n</w:t>
      </w:r>
      <w:del w:id="6" w:author="Shannon Bakker" w:date="2016-05-26T12:30:00Z">
        <w:r w:rsidR="000C491A" w:rsidDel="00AC28F4">
          <w:rPr>
            <w:vertAlign w:val="superscript"/>
          </w:rPr>
          <w:delText xml:space="preserve"> </w:delText>
        </w:r>
        <w:r w:rsidR="000C491A" w:rsidDel="00AC28F4">
          <w:delText>is</w:delText>
        </w:r>
      </w:del>
      <w:r w:rsidR="000C491A">
        <w:t>. Waarbij n het aantal provincies van een land is.  V</w:t>
      </w:r>
      <w:r w:rsidR="00213248">
        <w:t xml:space="preserve">oor </w:t>
      </w:r>
      <w:r w:rsidR="00F56BAE">
        <w:t xml:space="preserve">Rusland </w:t>
      </w:r>
      <w:r w:rsidR="000C491A">
        <w:t xml:space="preserve">is dat </w:t>
      </w:r>
      <w:r w:rsidR="00F56BAE">
        <w:t>4</w:t>
      </w:r>
      <w:r w:rsidR="00F56BAE">
        <w:rPr>
          <w:vertAlign w:val="superscript"/>
        </w:rPr>
        <w:t>83</w:t>
      </w:r>
      <w:del w:id="7" w:author="Shannon Bakker" w:date="2016-05-26T12:31:00Z">
        <w:r w:rsidR="00F56BAE" w:rsidDel="00AC28F4">
          <w:delText>/</w:delText>
        </w:r>
      </w:del>
      <w:ins w:id="8" w:author="Shannon Bakker" w:date="2016-05-26T12:38:00Z">
        <w:r w:rsidR="00AC28F4">
          <w:t xml:space="preserve">en dus </w:t>
        </w:r>
        <w:r w:rsidR="00AC28F4" w:rsidRPr="00AC28F4">
          <w:t>2,35*10^49</w:t>
        </w:r>
      </w:ins>
      <w:del w:id="9" w:author="Shannon Bakker" w:date="2016-05-26T12:31:00Z">
        <w:r w:rsidR="00F56BAE" w:rsidDel="00AC28F4">
          <w:delText>4</w:delText>
        </w:r>
      </w:del>
      <w:r w:rsidR="00F56BAE">
        <w:t xml:space="preserve">. De onderbouwing voor deze </w:t>
      </w:r>
      <w:r w:rsidR="002A63BB">
        <w:t xml:space="preserve">toestandsruimte </w:t>
      </w:r>
      <w:r w:rsidR="00F56BAE">
        <w:t xml:space="preserve">is </w:t>
      </w:r>
      <w:r w:rsidR="00213248">
        <w:t>de volgende.</w:t>
      </w:r>
      <w:r w:rsidR="00F56BAE">
        <w:t xml:space="preserve"> </w:t>
      </w:r>
      <w:del w:id="10" w:author="Shannon Bakker" w:date="2016-05-26T12:33:00Z">
        <w:r w:rsidR="00213248" w:rsidDel="00AC28F4">
          <w:delText xml:space="preserve">Omdat voor </w:delText>
        </w:r>
        <w:r w:rsidR="00033801" w:rsidDel="00AC28F4">
          <w:delText>Gelijke V</w:delText>
        </w:r>
        <w:r w:rsidR="00711F12" w:rsidDel="00AC28F4">
          <w:delText>erdeling</w:delText>
        </w:r>
        <w:r w:rsidR="00213248" w:rsidDel="00AC28F4">
          <w:delText xml:space="preserve"> </w:delText>
        </w:r>
        <w:r w:rsidR="00033801" w:rsidDel="00AC28F4">
          <w:delText xml:space="preserve">de verdeling </w:delText>
        </w:r>
        <w:r w:rsidR="00213248" w:rsidDel="00AC28F4">
          <w:delText>zo gelijk mogelijk moet zijn, is</w:delText>
        </w:r>
        <w:r w:rsidR="00F56BAE" w:rsidDel="00AC28F4">
          <w:delText xml:space="preserve"> </w:delText>
        </w:r>
        <w:r w:rsidR="00033801" w:rsidDel="00AC28F4">
          <w:delText xml:space="preserve">vier </w:delText>
        </w:r>
        <w:r w:rsidR="00213248" w:rsidDel="00AC28F4">
          <w:delText>het</w:delText>
        </w:r>
        <w:r w:rsidR="00F56BAE" w:rsidDel="00AC28F4">
          <w:delText xml:space="preserve"> </w:delText>
        </w:r>
      </w:del>
      <w:del w:id="11" w:author="Shannon Bakker" w:date="2016-05-26T12:32:00Z">
        <w:r w:rsidR="00F56BAE" w:rsidDel="00AC28F4">
          <w:delText xml:space="preserve">minimum </w:delText>
        </w:r>
      </w:del>
      <w:del w:id="12" w:author="Shannon Bakker" w:date="2016-05-26T12:33:00Z">
        <w:r w:rsidR="00F56BAE" w:rsidDel="00AC28F4">
          <w:delText>aantal zendertypes dat no</w:delText>
        </w:r>
      </w:del>
      <w:del w:id="13" w:author="Shannon Bakker" w:date="2016-05-26T12:32:00Z">
        <w:r w:rsidR="00F56BAE" w:rsidDel="00AC28F4">
          <w:delText>dig</w:delText>
        </w:r>
      </w:del>
      <w:del w:id="14" w:author="Shannon Bakker" w:date="2016-05-26T12:33:00Z">
        <w:r w:rsidR="00F56BAE" w:rsidDel="00AC28F4">
          <w:delText xml:space="preserve"> is. </w:delText>
        </w:r>
        <w:r w:rsidR="00F728DC" w:rsidDel="00AC28F4">
          <w:delText xml:space="preserve">Dit getal kan vervolgens nog door vier worden gedeeld omdat er geen verschil is tussen de zenders. </w:delText>
        </w:r>
      </w:del>
    </w:p>
    <w:p w14:paraId="6DBBDCE6" w14:textId="636E4710" w:rsidR="00AC28F4" w:rsidRDefault="00AC28F4" w:rsidP="00F56BAE">
      <w:pPr>
        <w:pStyle w:val="Geenafstand"/>
        <w:spacing w:line="360" w:lineRule="auto"/>
        <w:jc w:val="both"/>
        <w:rPr>
          <w:ins w:id="15" w:author="Shannon Bakker" w:date="2016-05-26T12:34:00Z"/>
        </w:rPr>
      </w:pPr>
      <w:ins w:id="16" w:author="Shannon Bakker" w:date="2016-05-26T12:34:00Z">
        <w:r>
          <w:t>Het maximum aantal zendertypes dat nodig is om een willekeurige kaart</w:t>
        </w:r>
      </w:ins>
      <w:ins w:id="17" w:author="Shannon Bakker" w:date="2016-05-26T12:35:00Z">
        <w:r>
          <w:t>, waarin provincies een geheel vormen,</w:t>
        </w:r>
      </w:ins>
      <w:ins w:id="18" w:author="Shannon Bakker" w:date="2016-05-26T12:34:00Z">
        <w:r>
          <w:t xml:space="preserve"> in te vullen is vier</w:t>
        </w:r>
      </w:ins>
      <w:ins w:id="19" w:author="Shannon Bakker" w:date="2016-05-26T12:35:00Z">
        <w:r>
          <w:t xml:space="preserve">. </w:t>
        </w:r>
      </w:ins>
    </w:p>
    <w:p w14:paraId="3C8E1037" w14:textId="2CC5AB4F" w:rsidR="00F56BAE" w:rsidRDefault="00F56BAE" w:rsidP="00F56BAE">
      <w:pPr>
        <w:pStyle w:val="Geenafstand"/>
        <w:spacing w:line="360" w:lineRule="auto"/>
        <w:jc w:val="both"/>
        <w:rPr>
          <w:ins w:id="20" w:author="Shannon Bakker" w:date="2016-05-26T12:39:00Z"/>
        </w:rPr>
      </w:pPr>
      <w:del w:id="21" w:author="Shannon Bakker" w:date="2016-05-26T12:35:00Z">
        <w:r w:rsidDel="00AC28F4">
          <w:delText xml:space="preserve">Dat </w:delText>
        </w:r>
        <w:r w:rsidR="00F728DC" w:rsidDel="00AC28F4">
          <w:delText>vier</w:delText>
        </w:r>
        <w:r w:rsidDel="00AC28F4">
          <w:delText xml:space="preserve"> het minimum </w:delText>
        </w:r>
        <w:r w:rsidR="00F728DC" w:rsidDel="00AC28F4">
          <w:delText xml:space="preserve">aantal zendertypes </w:delText>
        </w:r>
        <w:r w:rsidDel="00AC28F4">
          <w:delText>is,</w:delText>
        </w:r>
      </w:del>
      <w:ins w:id="22" w:author="Shannon Bakker" w:date="2016-05-26T12:35:00Z">
        <w:r w:rsidR="00AC28F4">
          <w:t>Dit</w:t>
        </w:r>
      </w:ins>
      <w:r>
        <w:t xml:space="preserve"> is  in 1976 bewezen door Appel en Haken met de vierkleurenstelling. Deze stelling </w:t>
      </w:r>
      <w:r w:rsidR="002A63BB">
        <w:t>houdt in</w:t>
      </w:r>
      <w:r>
        <w:t xml:space="preserve"> dat het mogelijk is om iedere willekeurige landkaart</w:t>
      </w:r>
      <w:r w:rsidR="0020462E">
        <w:t>,</w:t>
      </w:r>
      <w:r>
        <w:t xml:space="preserve"> waarin de </w:t>
      </w:r>
      <w:r w:rsidR="002A63BB">
        <w:t>provincies</w:t>
      </w:r>
      <w:r>
        <w:t xml:space="preserve"> een geheel vormen</w:t>
      </w:r>
      <w:r w:rsidR="0020462E">
        <w:t>,</w:t>
      </w:r>
      <w:r>
        <w:t xml:space="preserve"> in te kleuren </w:t>
      </w:r>
      <w:r w:rsidR="002A63BB">
        <w:t xml:space="preserve">zijn </w:t>
      </w:r>
      <w:r>
        <w:t>met vier kleuren, waarbij geen enkel aangre</w:t>
      </w:r>
      <w:r w:rsidR="00213248">
        <w:t>nzend land dezelfde kleur heeft</w:t>
      </w:r>
      <w:r>
        <w:t>.</w:t>
      </w:r>
      <w:r w:rsidR="00213248">
        <w:rPr>
          <w:rStyle w:val="Voetnootmarkering"/>
        </w:rPr>
        <w:footnoteReference w:id="2"/>
      </w:r>
      <w:r>
        <w:t xml:space="preserve"> </w:t>
      </w:r>
      <w:r w:rsidR="00213248">
        <w:t>H</w:t>
      </w:r>
      <w:r>
        <w:t>et idee achter deze stellin</w:t>
      </w:r>
      <w:r w:rsidR="00213248">
        <w:t xml:space="preserve">g </w:t>
      </w:r>
      <w:r w:rsidR="002A63BB">
        <w:t>kan geïllustreerd worden met behulp</w:t>
      </w:r>
      <w:r w:rsidR="00213248">
        <w:t xml:space="preserve"> </w:t>
      </w:r>
      <w:r w:rsidR="002A63BB">
        <w:t>van</w:t>
      </w:r>
      <w:r w:rsidR="002D2684">
        <w:t xml:space="preserve"> de landkaa</w:t>
      </w:r>
      <w:r w:rsidR="00DF2A69">
        <w:t>rt</w:t>
      </w:r>
      <w:r w:rsidR="002D2684">
        <w:t>en</w:t>
      </w:r>
      <w:r w:rsidR="00DF2A69">
        <w:t xml:space="preserve"> in</w:t>
      </w:r>
      <w:r w:rsidR="00DC21F3">
        <w:t xml:space="preserve"> figuur 1 en 2</w:t>
      </w:r>
      <w:r>
        <w:t xml:space="preserve">. Als een </w:t>
      </w:r>
      <w:r w:rsidR="002A63BB">
        <w:t>provincie</w:t>
      </w:r>
      <w:r>
        <w:t xml:space="preserve"> een even aantal aangrenzende </w:t>
      </w:r>
      <w:r w:rsidR="002A63BB">
        <w:t>provincies</w:t>
      </w:r>
      <w:r>
        <w:t xml:space="preserve"> heeft</w:t>
      </w:r>
      <w:r w:rsidR="0020462E">
        <w:t xml:space="preserve">, zoals </w:t>
      </w:r>
      <w:r w:rsidR="00F728DC">
        <w:t xml:space="preserve">de </w:t>
      </w:r>
      <w:r w:rsidR="0020462E">
        <w:t>provincie met zendertype 1</w:t>
      </w:r>
      <w:r w:rsidR="00DC21F3">
        <w:t xml:space="preserve"> in figuur 1</w:t>
      </w:r>
      <w:r w:rsidR="00D909F6">
        <w:t>,</w:t>
      </w:r>
      <w:r>
        <w:t xml:space="preserve"> kan deze kaart met drie kleuren en dus ook drie zendertypes worde</w:t>
      </w:r>
      <w:r w:rsidR="00D909F6">
        <w:t>n ingevuld</w:t>
      </w:r>
      <w:r w:rsidR="00A14C41">
        <w:t>.</w:t>
      </w:r>
      <w:r w:rsidR="00D909F6">
        <w:t xml:space="preserve"> De reden hiervoor is dat </w:t>
      </w:r>
      <w:r w:rsidR="00DF2A69">
        <w:t xml:space="preserve">de omringende landen om en om </w:t>
      </w:r>
      <w:ins w:id="23" w:author="Shannon Bakker" w:date="2016-05-26T12:37:00Z">
        <w:r w:rsidR="00AC28F4">
          <w:t>het</w:t>
        </w:r>
      </w:ins>
      <w:del w:id="24" w:author="Shannon Bakker" w:date="2016-05-26T12:37:00Z">
        <w:r w:rsidR="00DF2A69" w:rsidDel="00AC28F4">
          <w:delText>de</w:delText>
        </w:r>
      </w:del>
      <w:r w:rsidR="00DF2A69">
        <w:t xml:space="preserve">zelfde zendertype kunnen gebruiken en de centrale provincie de derde zendertype gebruikt. </w:t>
      </w:r>
      <w:r w:rsidR="00A14C41">
        <w:t>W</w:t>
      </w:r>
      <w:r>
        <w:t xml:space="preserve">anneer een land </w:t>
      </w:r>
      <w:r w:rsidR="00A14C41">
        <w:t xml:space="preserve">echter </w:t>
      </w:r>
      <w:r>
        <w:t>een oneven aantal aangrenzende provincies heeft</w:t>
      </w:r>
      <w:r w:rsidR="0020462E">
        <w:t>, zoals zendertype 1 in figuur 2</w:t>
      </w:r>
      <w:r w:rsidR="00DF2A69">
        <w:t>, is er een vierde zendertype nodig. De reden hiervoor is</w:t>
      </w:r>
      <w:r>
        <w:t xml:space="preserve"> </w:t>
      </w:r>
      <w:r w:rsidR="00DF2A69">
        <w:t>dat de omringende landen niet om en om dezelfde zendertypes kunnen hebben omdat dezelfde zendert</w:t>
      </w:r>
      <w:r w:rsidR="00DC21F3">
        <w:t>y</w:t>
      </w:r>
      <w:r w:rsidR="002D2684">
        <w:t xml:space="preserve">pes </w:t>
      </w:r>
      <w:r w:rsidR="00E35B32">
        <w:t>dan tegen elkaar eindigen</w:t>
      </w:r>
      <w:r w:rsidR="0020462E">
        <w:t>.</w:t>
      </w:r>
      <w:r>
        <w:t xml:space="preserve"> </w:t>
      </w:r>
    </w:p>
    <w:p w14:paraId="3649B996" w14:textId="784C46BA" w:rsidR="00856469" w:rsidRPr="00856469" w:rsidDel="00856469" w:rsidRDefault="00856469" w:rsidP="00F56BAE">
      <w:pPr>
        <w:pStyle w:val="Geenafstand"/>
        <w:spacing w:line="360" w:lineRule="auto"/>
        <w:jc w:val="both"/>
        <w:rPr>
          <w:del w:id="25" w:author="Shannon Bakker" w:date="2016-05-26T12:41:00Z"/>
        </w:rPr>
      </w:pPr>
      <w:ins w:id="26" w:author="Shannon Bakker" w:date="2016-05-26T12:39:00Z">
        <w:r>
          <w:lastRenderedPageBreak/>
          <w:t>Aan de hand van dit bewijs kunnen we stellen dat iedere provincies vier mogelijke zendertypes heeft en da</w:t>
        </w:r>
      </w:ins>
      <w:ins w:id="27" w:author="Shannon Bakker" w:date="2016-05-26T12:40:00Z">
        <w:r>
          <w:t>t de toestandsruimte dus 4</w:t>
        </w:r>
        <w:r>
          <w:rPr>
            <w:vertAlign w:val="superscript"/>
          </w:rPr>
          <w:t xml:space="preserve">n </w:t>
        </w:r>
        <w:r>
          <w:t xml:space="preserve">is. </w:t>
        </w:r>
      </w:ins>
    </w:p>
    <w:p w14:paraId="6E21D169" w14:textId="4E7627FE" w:rsidR="00F56BAE" w:rsidDel="00856469" w:rsidRDefault="00EF1C64" w:rsidP="00856469">
      <w:pPr>
        <w:pStyle w:val="Geenafstand"/>
        <w:spacing w:line="360" w:lineRule="auto"/>
        <w:jc w:val="both"/>
        <w:rPr>
          <w:del w:id="28" w:author="Shannon Bakker" w:date="2016-05-26T12:41:00Z"/>
        </w:rPr>
        <w:pPrChange w:id="29" w:author="Shannon Bakker" w:date="2016-05-26T12:41:00Z">
          <w:pPr>
            <w:pStyle w:val="Geenafstand"/>
            <w:jc w:val="both"/>
          </w:pPr>
        </w:pPrChange>
      </w:pPr>
      <w:r>
        <w:rPr>
          <w:noProof/>
          <w:lang w:eastAsia="nl-NL"/>
        </w:rPr>
        <mc:AlternateContent>
          <mc:Choice Requires="wps">
            <w:drawing>
              <wp:anchor distT="0" distB="0" distL="114300" distR="114300" simplePos="0" relativeHeight="251659264" behindDoc="0" locked="0" layoutInCell="1" allowOverlap="1" wp14:anchorId="7DA3E55C" wp14:editId="7999AE2E">
                <wp:simplePos x="0" y="0"/>
                <wp:positionH relativeFrom="column">
                  <wp:posOffset>662305</wp:posOffset>
                </wp:positionH>
                <wp:positionV relativeFrom="paragraph">
                  <wp:posOffset>1041400</wp:posOffset>
                </wp:positionV>
                <wp:extent cx="393700" cy="330200"/>
                <wp:effectExtent l="0" t="0" r="0" b="0"/>
                <wp:wrapThrough wrapText="bothSides">
                  <wp:wrapPolygon edited="0">
                    <wp:start x="1394" y="0"/>
                    <wp:lineTo x="1394" y="19938"/>
                    <wp:lineTo x="18116" y="19938"/>
                    <wp:lineTo x="18116" y="0"/>
                    <wp:lineTo x="1394" y="0"/>
                  </wp:wrapPolygon>
                </wp:wrapThrough>
                <wp:docPr id="10" name="Tekstvak 10"/>
                <wp:cNvGraphicFramePr/>
                <a:graphic xmlns:a="http://schemas.openxmlformats.org/drawingml/2006/main">
                  <a:graphicData uri="http://schemas.microsoft.com/office/word/2010/wordprocessingShape">
                    <wps:wsp>
                      <wps:cNvSpPr txBox="1"/>
                      <wps:spPr>
                        <a:xfrm>
                          <a:off x="0" y="0"/>
                          <a:ext cx="393700" cy="330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6A7568" w14:textId="77777777" w:rsidR="00CE1D2F" w:rsidRDefault="00CE1D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E55C" id="_x0000_t202" coordsize="21600,21600" o:spt="202" path="m,l,21600r21600,l21600,xe">
                <v:stroke joinstyle="miter"/>
                <v:path gradientshapeok="t" o:connecttype="rect"/>
              </v:shapetype>
              <v:shape id="Tekstvak 10" o:spid="_x0000_s1026" type="#_x0000_t202" style="position:absolute;left:0;text-align:left;margin-left:52.15pt;margin-top:82pt;width:31pt;height:2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" filled="f" stroked="f">
                <v:textbox>
                  <w:txbxContent>
                    <w:p w14:paraId="6C6A7568" w14:textId="77777777" w:rsidR="00CE1D2F" w:rsidRDefault="00CE1D2F"/>
                  </w:txbxContent>
                </v:textbox>
                <w10:wrap type="through"/>
              </v:shape>
            </w:pict>
          </mc:Fallback>
        </mc:AlternateContent>
      </w:r>
      <w:del w:id="30" w:author="Shannon Bakker" w:date="2016-05-26T12:41:00Z">
        <w:r w:rsidR="00F56BAE" w:rsidDel="00856469">
          <w:tab/>
        </w:r>
        <w:r w:rsidR="00F56BAE" w:rsidDel="00856469">
          <w:tab/>
        </w:r>
        <w:r w:rsidR="00F56BAE" w:rsidDel="00856469">
          <w:tab/>
        </w:r>
        <w:r w:rsidR="00F56BAE" w:rsidDel="00856469">
          <w:tab/>
        </w:r>
        <w:r w:rsidR="00F56BAE" w:rsidDel="00856469">
          <w:tab/>
          <w:delText xml:space="preserve"> </w:delText>
        </w:r>
      </w:del>
    </w:p>
    <w:p w14:paraId="017CD746" w14:textId="725D54CB" w:rsidR="00856469" w:rsidRDefault="00856469" w:rsidP="00EF1C64">
      <w:pPr>
        <w:rPr>
          <w:ins w:id="31" w:author="Shannon Bakker" w:date="2016-05-26T12:41:00Z"/>
          <w:rFonts w:eastAsia="Times New Roman" w:cs="Times New Roman"/>
        </w:rPr>
      </w:pPr>
      <w:r>
        <w:rPr>
          <w:rFonts w:eastAsia="Times New Roman" w:cs="Times New Roman"/>
          <w:noProof/>
          <w:lang w:eastAsia="nl-NL"/>
        </w:rPr>
        <w:drawing>
          <wp:anchor distT="0" distB="0" distL="114300" distR="114300" simplePos="0" relativeHeight="251666432" behindDoc="1" locked="0" layoutInCell="1" allowOverlap="1" wp14:anchorId="79EB5367" wp14:editId="56FCC6A7">
            <wp:simplePos x="0" y="0"/>
            <wp:positionH relativeFrom="column">
              <wp:posOffset>33655</wp:posOffset>
            </wp:positionH>
            <wp:positionV relativeFrom="paragraph">
              <wp:posOffset>180340</wp:posOffset>
            </wp:positionV>
            <wp:extent cx="1391285" cy="1760855"/>
            <wp:effectExtent l="0" t="0" r="0" b="0"/>
            <wp:wrapNone/>
            <wp:docPr id="1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1285" cy="176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66DD18" w14:textId="214244C9" w:rsidR="00856469" w:rsidRDefault="00856469" w:rsidP="00EF1C64">
      <w:pPr>
        <w:rPr>
          <w:ins w:id="32" w:author="Shannon Bakker" w:date="2016-05-26T12:41:00Z"/>
          <w:rFonts w:eastAsia="Times New Roman" w:cs="Times New Roman"/>
        </w:rPr>
      </w:pPr>
      <w:r>
        <w:rPr>
          <w:noProof/>
          <w:lang w:eastAsia="nl-NL"/>
        </w:rPr>
        <w:drawing>
          <wp:anchor distT="0" distB="0" distL="114300" distR="114300" simplePos="0" relativeHeight="251656192" behindDoc="1" locked="0" layoutInCell="1" allowOverlap="1" wp14:anchorId="4A49F005" wp14:editId="4D34360F">
            <wp:simplePos x="0" y="0"/>
            <wp:positionH relativeFrom="column">
              <wp:posOffset>2710180</wp:posOffset>
            </wp:positionH>
            <wp:positionV relativeFrom="paragraph">
              <wp:posOffset>9525</wp:posOffset>
            </wp:positionV>
            <wp:extent cx="1845945" cy="1720850"/>
            <wp:effectExtent l="0" t="0" r="1905"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5945" cy="1720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5DC705" w14:textId="14F8E6EC" w:rsidR="00856469" w:rsidRDefault="00856469" w:rsidP="00EF1C64">
      <w:pPr>
        <w:rPr>
          <w:ins w:id="33" w:author="Shannon Bakker" w:date="2016-05-26T12:41:00Z"/>
          <w:rFonts w:eastAsia="Times New Roman" w:cs="Times New Roman"/>
        </w:rPr>
      </w:pPr>
    </w:p>
    <w:p w14:paraId="6B1E243C" w14:textId="77777777" w:rsidR="00856469" w:rsidRDefault="00856469" w:rsidP="00EF1C64">
      <w:pPr>
        <w:rPr>
          <w:ins w:id="34" w:author="Shannon Bakker" w:date="2016-05-26T12:41:00Z"/>
          <w:rFonts w:eastAsia="Times New Roman" w:cs="Times New Roman"/>
        </w:rPr>
      </w:pPr>
    </w:p>
    <w:p w14:paraId="40E0FD7C" w14:textId="77777777" w:rsidR="00856469" w:rsidRDefault="00856469" w:rsidP="00EF1C64">
      <w:pPr>
        <w:rPr>
          <w:ins w:id="35" w:author="Shannon Bakker" w:date="2016-05-26T12:41:00Z"/>
          <w:rFonts w:eastAsia="Times New Roman" w:cs="Times New Roman"/>
        </w:rPr>
      </w:pPr>
    </w:p>
    <w:p w14:paraId="37E27F54" w14:textId="77777777" w:rsidR="00856469" w:rsidRDefault="00856469" w:rsidP="00EF1C64">
      <w:pPr>
        <w:rPr>
          <w:ins w:id="36" w:author="Shannon Bakker" w:date="2016-05-26T12:41:00Z"/>
          <w:rFonts w:eastAsia="Times New Roman" w:cs="Times New Roman"/>
        </w:rPr>
      </w:pPr>
    </w:p>
    <w:p w14:paraId="132A6E6D" w14:textId="77777777" w:rsidR="00856469" w:rsidRDefault="00856469" w:rsidP="00EF1C64">
      <w:pPr>
        <w:rPr>
          <w:ins w:id="37" w:author="Shannon Bakker" w:date="2016-05-26T12:41:00Z"/>
          <w:rFonts w:eastAsia="Times New Roman" w:cs="Times New Roman"/>
        </w:rPr>
      </w:pPr>
    </w:p>
    <w:p w14:paraId="151EE62C" w14:textId="67A573D3" w:rsidR="00F56BAE" w:rsidRPr="00EF1C64" w:rsidRDefault="0009319C" w:rsidP="00EF1C64">
      <w:r w:rsidRPr="0009319C">
        <w:rPr>
          <w:rFonts w:eastAsia="Times New Roman" w:cs="Times New Roman"/>
        </w:rPr>
        <w:t xml:space="preserve"> </w:t>
      </w:r>
      <w:r w:rsidR="00F728DC">
        <w:rPr>
          <w:i/>
        </w:rPr>
        <w:t>Figuur 1</w:t>
      </w:r>
      <w:r w:rsidR="00213248">
        <w:rPr>
          <w:i/>
        </w:rPr>
        <w:t xml:space="preserve">: </w:t>
      </w:r>
      <w:r w:rsidR="000C491A">
        <w:rPr>
          <w:i/>
        </w:rPr>
        <w:t>illustratie</w:t>
      </w:r>
      <w:r w:rsidR="00F728DC">
        <w:rPr>
          <w:i/>
        </w:rPr>
        <w:t xml:space="preserve"> van </w:t>
      </w:r>
      <w:r w:rsidR="00DF2A69">
        <w:rPr>
          <w:i/>
        </w:rPr>
        <w:t>3 zendertypes</w:t>
      </w:r>
      <w:r w:rsidR="00DF2A69">
        <w:rPr>
          <w:i/>
        </w:rPr>
        <w:tab/>
      </w:r>
      <w:r w:rsidR="0020462E">
        <w:rPr>
          <w:i/>
        </w:rPr>
        <w:tab/>
      </w:r>
      <w:r w:rsidR="00F728DC">
        <w:rPr>
          <w:i/>
        </w:rPr>
        <w:t>Figuur 2</w:t>
      </w:r>
      <w:r w:rsidR="00DF2A69">
        <w:rPr>
          <w:i/>
        </w:rPr>
        <w:t>: illustratie van 4 zendertypes</w:t>
      </w:r>
    </w:p>
    <w:p w14:paraId="133C3F74" w14:textId="360ABB96" w:rsidR="00DC21F3" w:rsidRPr="00DC21F3" w:rsidRDefault="00574587" w:rsidP="00F56BAE">
      <w:pPr>
        <w:pStyle w:val="Geenafstand"/>
        <w:spacing w:line="360" w:lineRule="auto"/>
        <w:jc w:val="both"/>
        <w:rPr>
          <w:b/>
        </w:rPr>
      </w:pPr>
      <w:r>
        <w:rPr>
          <w:b/>
        </w:rPr>
        <w:t xml:space="preserve">1.2 </w:t>
      </w:r>
      <w:r w:rsidR="00DC21F3" w:rsidRPr="00DC21F3">
        <w:rPr>
          <w:b/>
        </w:rPr>
        <w:t>Toestan</w:t>
      </w:r>
      <w:r w:rsidR="00DC21F3">
        <w:rPr>
          <w:b/>
        </w:rPr>
        <w:t>ds</w:t>
      </w:r>
      <w:r w:rsidR="00DC21F3" w:rsidRPr="00DC21F3">
        <w:rPr>
          <w:b/>
        </w:rPr>
        <w:t>ruimte</w:t>
      </w:r>
      <w:r w:rsidR="00DC21F3">
        <w:rPr>
          <w:b/>
        </w:rPr>
        <w:t xml:space="preserve"> Goedkope Verdeling</w:t>
      </w:r>
    </w:p>
    <w:p w14:paraId="29C42041" w14:textId="6B7472E0" w:rsidR="00DC21F3" w:rsidRDefault="000C491A" w:rsidP="00F56BAE">
      <w:pPr>
        <w:pStyle w:val="Geenafstand"/>
        <w:spacing w:line="360" w:lineRule="auto"/>
        <w:jc w:val="both"/>
      </w:pPr>
      <w:r>
        <w:t xml:space="preserve">Voor Goedkope Verdeling is de </w:t>
      </w:r>
      <w:r w:rsidR="00407E87">
        <w:t xml:space="preserve">algemene </w:t>
      </w:r>
      <w:r>
        <w:t>toestandsruimte 7</w:t>
      </w:r>
      <w:r>
        <w:rPr>
          <w:vertAlign w:val="superscript"/>
        </w:rPr>
        <w:t>n</w:t>
      </w:r>
      <w:r>
        <w:t xml:space="preserve">. Waarbij n het aantal provincies van een land is. Voor Rusland is dat </w:t>
      </w:r>
      <w:r w:rsidR="000A72A7">
        <w:t>7</w:t>
      </w:r>
      <w:r>
        <w:rPr>
          <w:vertAlign w:val="superscript"/>
        </w:rPr>
        <w:t>83</w:t>
      </w:r>
      <w:r w:rsidR="00272954">
        <w:t xml:space="preserve"> en dus 1,36 * 10^70.</w:t>
      </w:r>
      <w:r>
        <w:t xml:space="preserve"> </w:t>
      </w:r>
      <w:r w:rsidR="00DC21F3">
        <w:t>In figuur 3 zijn twee kostenverdelingen weergegeven. Het is de vraag met welke kostenverdeling Moeder Rusland</w:t>
      </w:r>
      <w:del w:id="38" w:author="Shannon Bakker" w:date="2016-05-26T12:42:00Z">
        <w:r w:rsidR="00DC21F3" w:rsidDel="00856469">
          <w:delText xml:space="preserve"> bij de tweede verdeling</w:delText>
        </w:r>
      </w:del>
      <w:r w:rsidR="00DC21F3">
        <w:t xml:space="preserve"> zo goedkoop mogelijk uit is.</w:t>
      </w:r>
      <w:r w:rsidR="000A72A7" w:rsidRPr="000A72A7">
        <w:t xml:space="preserve"> </w:t>
      </w:r>
      <w:r w:rsidR="000A72A7">
        <w:t xml:space="preserve">De onderbouwing voor deze toestandsruimte is de volgende. </w:t>
      </w:r>
      <w:r w:rsidR="00554E20">
        <w:t xml:space="preserve"> Omdat  er zeven verschillende zenders zijn met zeven verschillende prijzen kan iedere provincie zeven verschillende zender</w:t>
      </w:r>
      <w:r w:rsidR="00B22DFB">
        <w:t>s</w:t>
      </w:r>
      <w:r w:rsidR="00554E20">
        <w:t xml:space="preserve"> krijgen.</w:t>
      </w:r>
      <w:r w:rsidR="00272954">
        <w:t xml:space="preserve"> </w:t>
      </w:r>
    </w:p>
    <w:p w14:paraId="71E804EE" w14:textId="77777777" w:rsidR="004F0650" w:rsidRDefault="004F0650" w:rsidP="00F56BAE">
      <w:pPr>
        <w:pStyle w:val="Geenafstand"/>
        <w:spacing w:line="360" w:lineRule="auto"/>
        <w:jc w:val="both"/>
      </w:pPr>
    </w:p>
    <w:p w14:paraId="66B1654B" w14:textId="0B84DC0D" w:rsidR="00DC21F3" w:rsidRDefault="00DC21F3" w:rsidP="00DC21F3">
      <w:r w:rsidRPr="007B2621">
        <w:rPr>
          <w:noProof/>
          <w:lang w:eastAsia="nl-NL"/>
        </w:rPr>
        <w:drawing>
          <wp:inline distT="0" distB="0" distL="0" distR="0" wp14:anchorId="7EBCAFFE" wp14:editId="0BF16A3C">
            <wp:extent cx="1664101" cy="1714024"/>
            <wp:effectExtent l="0" t="0" r="1270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101" cy="171402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E87E72E" w14:textId="0F417080" w:rsidR="00DC21F3" w:rsidRPr="00297BBF" w:rsidRDefault="00DC21F3" w:rsidP="00DC21F3">
      <w:pPr>
        <w:pStyle w:val="Geenafstand"/>
        <w:spacing w:line="360" w:lineRule="auto"/>
        <w:jc w:val="both"/>
        <w:rPr>
          <w:i/>
        </w:rPr>
      </w:pPr>
      <w:r>
        <w:rPr>
          <w:i/>
        </w:rPr>
        <w:t xml:space="preserve">Figuur 3: </w:t>
      </w:r>
      <w:r w:rsidR="004F0650">
        <w:rPr>
          <w:i/>
        </w:rPr>
        <w:t>i</w:t>
      </w:r>
      <w:r w:rsidR="00554E20">
        <w:rPr>
          <w:i/>
        </w:rPr>
        <w:t>llustratie van t</w:t>
      </w:r>
      <w:r>
        <w:rPr>
          <w:i/>
        </w:rPr>
        <w:t>wee mogelijke kostenverdeling per zendertype A t/m G.</w:t>
      </w:r>
    </w:p>
    <w:p w14:paraId="5E94149F" w14:textId="77777777" w:rsidR="004F0650" w:rsidRDefault="004F0650" w:rsidP="00F56BAE">
      <w:pPr>
        <w:pStyle w:val="Geenafstand"/>
        <w:spacing w:line="360" w:lineRule="auto"/>
        <w:jc w:val="both"/>
      </w:pPr>
    </w:p>
    <w:p w14:paraId="17A9C32D" w14:textId="7917EB70" w:rsidR="00DC21F3" w:rsidRDefault="00272954" w:rsidP="00F56BAE">
      <w:pPr>
        <w:pStyle w:val="Geenafstand"/>
        <w:spacing w:line="360" w:lineRule="auto"/>
        <w:jc w:val="both"/>
      </w:pPr>
      <w:r>
        <w:t xml:space="preserve">Aan de hand van dit kostenschema kan geconcludeerd worden dat de </w:t>
      </w:r>
      <w:ins w:id="39" w:author="Shannon Bakker" w:date="2016-05-26T12:42:00Z">
        <w:r w:rsidR="00856469">
          <w:t xml:space="preserve">theoretisch </w:t>
        </w:r>
      </w:ins>
      <w:r>
        <w:t>goedkoopste mogelijkheid n * A</w:t>
      </w:r>
      <w:ins w:id="40" w:author="Shannon Bakker" w:date="2016-05-26T12:43:00Z">
        <w:r w:rsidR="00856469">
          <w:t xml:space="preserve"> (kostenschema 1)</w:t>
        </w:r>
      </w:ins>
      <w:r>
        <w:t xml:space="preserve"> is. Hierbij is n wederom het aantal provincies van een land. In het geval van Rusland is dat 83 * 20 is 1660. De oplossing van </w:t>
      </w:r>
      <w:r w:rsidR="00407E87">
        <w:t xml:space="preserve">de </w:t>
      </w:r>
      <w:r>
        <w:t xml:space="preserve">verdelingen dient zo dicht mogelijk bij dit </w:t>
      </w:r>
      <w:r>
        <w:lastRenderedPageBreak/>
        <w:t xml:space="preserve">getal te liggen. De </w:t>
      </w:r>
      <w:ins w:id="41" w:author="Shannon Bakker" w:date="2016-05-26T12:43:00Z">
        <w:r w:rsidR="00856469">
          <w:t xml:space="preserve">theoretisch </w:t>
        </w:r>
      </w:ins>
      <w:r>
        <w:t xml:space="preserve">hoogst mogelijke oplossing is n * G. In het geval van Rusland is dat 83 * 41 is 3403. Daarbij dient opgemerkt te worden dat </w:t>
      </w:r>
      <w:r w:rsidR="004F0650">
        <w:t>dit</w:t>
      </w:r>
      <w:r>
        <w:t xml:space="preserve"> </w:t>
      </w:r>
      <w:r w:rsidR="004F0650">
        <w:t>minimum en maximum nooit zal voorkomen</w:t>
      </w:r>
      <w:r>
        <w:t xml:space="preserve"> aangezien zendertypes elkaar </w:t>
      </w:r>
      <w:r w:rsidR="004F0650">
        <w:t>zouden</w:t>
      </w:r>
      <w:r>
        <w:t xml:space="preserve"> grenzen.</w:t>
      </w:r>
      <w:r w:rsidR="004F0650">
        <w:t xml:space="preserve"> Het geeft echter wel aan waar</w:t>
      </w:r>
      <w:del w:id="42" w:author="Shannon Bakker" w:date="2016-05-26T12:44:00Z">
        <w:r w:rsidR="004F0650" w:rsidDel="00856469">
          <w:delText xml:space="preserve">tussen </w:delText>
        </w:r>
      </w:del>
      <w:r w:rsidR="004F0650">
        <w:t xml:space="preserve">de optimale oplossing </w:t>
      </w:r>
      <w:ins w:id="43" w:author="Shannon Bakker" w:date="2016-05-26T12:44:00Z">
        <w:r w:rsidR="00856469">
          <w:t xml:space="preserve"> ongeveer </w:t>
        </w:r>
      </w:ins>
      <w:r w:rsidR="004F0650">
        <w:t xml:space="preserve">moet liggen. </w:t>
      </w:r>
      <w:del w:id="44" w:author="Shannon Bakker" w:date="2016-05-26T12:45:00Z">
        <w:r w:rsidR="004F0650" w:rsidDel="00856469">
          <w:delText xml:space="preserve">Bovendien blijkt een oplossing dichtbij 1660 het best. </w:delText>
        </w:r>
      </w:del>
    </w:p>
    <w:p w14:paraId="36EBBE54" w14:textId="3CFF320D" w:rsidR="00475CCF" w:rsidRDefault="00475CCF" w:rsidP="00F56BAE">
      <w:pPr>
        <w:pStyle w:val="Geenafstand"/>
        <w:spacing w:line="360" w:lineRule="auto"/>
        <w:jc w:val="both"/>
      </w:pPr>
      <w:r>
        <w:t xml:space="preserve">Voor Rusland is </w:t>
      </w:r>
      <w:ins w:id="45" w:author="Shannon Bakker" w:date="2016-05-26T12:45:00Z">
        <w:r w:rsidR="00856469">
          <w:t xml:space="preserve">het </w:t>
        </w:r>
      </w:ins>
      <w:del w:id="46" w:author="Shannon Bakker" w:date="2016-05-26T12:45:00Z">
        <w:r w:rsidDel="00856469">
          <w:delText xml:space="preserve">er </w:delText>
        </w:r>
      </w:del>
      <w:r>
        <w:t>echter</w:t>
      </w:r>
      <w:del w:id="47" w:author="Shannon Bakker" w:date="2016-05-26T12:45:00Z">
        <w:r w:rsidDel="00856469">
          <w:delText xml:space="preserve"> </w:delText>
        </w:r>
      </w:del>
      <w:ins w:id="48" w:author="Shannon Bakker" w:date="2016-05-26T12:46:00Z">
        <w:r w:rsidR="00856469">
          <w:t>mogelijk om de toestandsruimte enorm in te perken</w:t>
        </w:r>
      </w:ins>
      <w:bookmarkStart w:id="49" w:name="_GoBack"/>
      <w:bookmarkEnd w:id="49"/>
      <w:del w:id="50" w:author="Shannon Bakker" w:date="2016-05-26T12:45:00Z">
        <w:r w:rsidDel="00856469">
          <w:delText>nog een toestandsruimte</w:delText>
        </w:r>
      </w:del>
      <w:r>
        <w:t xml:space="preserve">. Doordat Rusland kan worden opgedeeld in een viertal gedeeltes die elkaar maar met een aantal provincies grenzen kunnen deze gedeeltes afzonderlijk worden ingevuld. </w:t>
      </w:r>
      <w:r w:rsidR="00B23024">
        <w:t>Deze verdeling wordt hierna “Opgedeelde kaart” genoemd. De</w:t>
      </w:r>
      <w:r>
        <w:t xml:space="preserve"> toestandsruimte</w:t>
      </w:r>
      <w:r w:rsidR="00B23024">
        <w:t xml:space="preserve"> wordt zo</w:t>
      </w:r>
      <w:r>
        <w:t xml:space="preserve"> voor Rusland verkleind naar </w:t>
      </w:r>
      <w:r w:rsidRPr="00475CCF">
        <w:t>7^13 + 7^46 + 7^10 + 7^14 = 7,49*10^38</w:t>
      </w:r>
      <w:r>
        <w:t>, waarbij</w:t>
      </w:r>
      <w:r w:rsidR="00B23024">
        <w:t xml:space="preserve"> 13, 46, 10 en 14 gelijk staan</w:t>
      </w:r>
      <w:r>
        <w:t xml:space="preserve"> aan het aantal provincies in </w:t>
      </w:r>
      <w:r w:rsidR="00B23024">
        <w:t>het betreffende</w:t>
      </w:r>
      <w:r>
        <w:t xml:space="preserve"> deel. Dit </w:t>
      </w:r>
      <w:r w:rsidR="00B23024">
        <w:t>wordt</w:t>
      </w:r>
      <w:r>
        <w:t xml:space="preserve"> geïllustreerd aan de hand van figuur 4. Een nadeel van deze benadering is </w:t>
      </w:r>
      <w:r w:rsidR="00B23024">
        <w:t xml:space="preserve">echter </w:t>
      </w:r>
      <w:r>
        <w:t xml:space="preserve">dat het niet kan worden toegepast op alle landkaarten. Zo kan het </w:t>
      </w:r>
      <w:r w:rsidR="00B23024">
        <w:t>in</w:t>
      </w:r>
      <w:r>
        <w:t xml:space="preserve"> de </w:t>
      </w:r>
      <w:r w:rsidRPr="00F23927">
        <w:rPr>
          <w:i/>
        </w:rPr>
        <w:t>test case</w:t>
      </w:r>
      <w:r>
        <w:t xml:space="preserve"> op de VS niet worden toegepast</w:t>
      </w:r>
      <w:r w:rsidR="00B23024">
        <w:t>,</w:t>
      </w:r>
      <w:r>
        <w:t xml:space="preserve"> omdat er geen provincies </w:t>
      </w:r>
      <w:r w:rsidR="00B23024">
        <w:t>zijn</w:t>
      </w:r>
      <w:r>
        <w:t xml:space="preserve"> die met een paar grenzen aan elkaar liggen.</w:t>
      </w:r>
    </w:p>
    <w:p w14:paraId="48882F93" w14:textId="77777777" w:rsidR="00475CCF" w:rsidRDefault="00475CCF" w:rsidP="00F56BAE">
      <w:pPr>
        <w:pStyle w:val="Geenafstand"/>
        <w:spacing w:line="360" w:lineRule="auto"/>
        <w:jc w:val="both"/>
      </w:pPr>
    </w:p>
    <w:p w14:paraId="2B95F9B6" w14:textId="3432B5A8" w:rsidR="00475CCF" w:rsidRDefault="00475CCF" w:rsidP="00475CCF">
      <w:pPr>
        <w:pStyle w:val="Geenafstand"/>
        <w:spacing w:line="360" w:lineRule="auto"/>
        <w:ind w:firstLine="708"/>
        <w:jc w:val="both"/>
      </w:pPr>
      <w:r>
        <w:rPr>
          <w:noProof/>
          <w:lang w:eastAsia="nl-NL"/>
        </w:rPr>
        <w:drawing>
          <wp:inline distT="0" distB="0" distL="0" distR="0" wp14:anchorId="7EC84F9C" wp14:editId="172FD37A">
            <wp:extent cx="4318579" cy="2589363"/>
            <wp:effectExtent l="0" t="0" r="0" b="1905"/>
            <wp:docPr id="23"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9125" cy="2589691"/>
                    </a:xfrm>
                    <a:prstGeom prst="rect">
                      <a:avLst/>
                    </a:prstGeom>
                    <a:noFill/>
                    <a:ln>
                      <a:noFill/>
                    </a:ln>
                  </pic:spPr>
                </pic:pic>
              </a:graphicData>
            </a:graphic>
          </wp:inline>
        </w:drawing>
      </w:r>
    </w:p>
    <w:p w14:paraId="20263C19" w14:textId="21580588" w:rsidR="00272954" w:rsidRPr="00475CCF" w:rsidRDefault="00475CCF" w:rsidP="00475CCF">
      <w:pPr>
        <w:pStyle w:val="Geenafstand"/>
        <w:spacing w:line="360" w:lineRule="auto"/>
        <w:ind w:left="700"/>
        <w:jc w:val="both"/>
        <w:rPr>
          <w:i/>
        </w:rPr>
      </w:pPr>
      <w:r w:rsidRPr="00475CCF">
        <w:rPr>
          <w:i/>
        </w:rPr>
        <w:t xml:space="preserve">Figuur 4: deze landkaart illustreert de opdeling van de kaart van Rusland zodat de toestandsruimte </w:t>
      </w:r>
      <w:r>
        <w:rPr>
          <w:i/>
        </w:rPr>
        <w:t xml:space="preserve">wordt </w:t>
      </w:r>
      <w:r w:rsidRPr="00475CCF">
        <w:rPr>
          <w:i/>
        </w:rPr>
        <w:t>verkleind</w:t>
      </w:r>
      <w:r>
        <w:rPr>
          <w:i/>
        </w:rPr>
        <w:t>.</w:t>
      </w:r>
    </w:p>
    <w:p w14:paraId="00E5280F" w14:textId="77777777" w:rsidR="00475CCF" w:rsidRDefault="00475CCF" w:rsidP="00F56BAE">
      <w:pPr>
        <w:pStyle w:val="Geenafstand"/>
        <w:spacing w:line="360" w:lineRule="auto"/>
        <w:jc w:val="both"/>
      </w:pPr>
    </w:p>
    <w:p w14:paraId="7A667031" w14:textId="40C18A25" w:rsidR="00C562EA" w:rsidRPr="00C562EA" w:rsidRDefault="00C562EA" w:rsidP="00F56BAE">
      <w:pPr>
        <w:pStyle w:val="Geenafstand"/>
        <w:spacing w:line="360" w:lineRule="auto"/>
        <w:jc w:val="both"/>
        <w:rPr>
          <w:b/>
        </w:rPr>
      </w:pPr>
      <w:r>
        <w:rPr>
          <w:b/>
        </w:rPr>
        <w:t>2. METHODES</w:t>
      </w:r>
    </w:p>
    <w:p w14:paraId="0CC6C696" w14:textId="40BD18F9" w:rsidR="004612C2" w:rsidRDefault="004612C2" w:rsidP="00F56BAE">
      <w:pPr>
        <w:pStyle w:val="Geenafstand"/>
        <w:spacing w:line="360" w:lineRule="auto"/>
        <w:jc w:val="both"/>
      </w:pPr>
      <w:r w:rsidRPr="004612C2">
        <w:t>In het hiernavolgende zal eerst de methode van Gelijke Verdeling worden beschreven waarna de methode voor Goedkope Verdeling zal worden gepresenteerd.</w:t>
      </w:r>
    </w:p>
    <w:p w14:paraId="3173CFF1" w14:textId="77777777" w:rsidR="004612C2" w:rsidRPr="004612C2" w:rsidRDefault="004612C2" w:rsidP="00F56BAE">
      <w:pPr>
        <w:pStyle w:val="Geenafstand"/>
        <w:spacing w:line="360" w:lineRule="auto"/>
        <w:jc w:val="both"/>
      </w:pPr>
    </w:p>
    <w:p w14:paraId="386579FA" w14:textId="7F9B883F" w:rsidR="00F56BAE" w:rsidRPr="00C562EA" w:rsidRDefault="00C562EA" w:rsidP="00F56BAE">
      <w:pPr>
        <w:pStyle w:val="Geenafstand"/>
        <w:spacing w:line="360" w:lineRule="auto"/>
        <w:jc w:val="both"/>
      </w:pPr>
      <w:r>
        <w:rPr>
          <w:b/>
        </w:rPr>
        <w:t xml:space="preserve">2.1 </w:t>
      </w:r>
      <w:r w:rsidR="004612C2">
        <w:rPr>
          <w:b/>
        </w:rPr>
        <w:t>Methode</w:t>
      </w:r>
      <w:r>
        <w:rPr>
          <w:b/>
        </w:rPr>
        <w:t xml:space="preserve"> </w:t>
      </w:r>
      <w:r w:rsidR="00E67898">
        <w:rPr>
          <w:b/>
        </w:rPr>
        <w:t>Gelijke V</w:t>
      </w:r>
      <w:r w:rsidRPr="00C562EA">
        <w:rPr>
          <w:b/>
        </w:rPr>
        <w:t>erdeling</w:t>
      </w:r>
    </w:p>
    <w:p w14:paraId="315AF1E7" w14:textId="77777777" w:rsidR="00E35B32" w:rsidRDefault="00F56BAE" w:rsidP="00F56BAE">
      <w:pPr>
        <w:pStyle w:val="Geenafstand"/>
        <w:spacing w:line="360" w:lineRule="auto"/>
      </w:pPr>
      <w:r>
        <w:lastRenderedPageBreak/>
        <w:t xml:space="preserve">Het algoritme voor </w:t>
      </w:r>
      <w:r w:rsidR="00E67898">
        <w:t>Gelijke V</w:t>
      </w:r>
      <w:r w:rsidR="00C562EA">
        <w:t xml:space="preserve">erdeling </w:t>
      </w:r>
      <w:r>
        <w:t xml:space="preserve">is constructief. </w:t>
      </w:r>
      <w:r w:rsidR="00C562EA">
        <w:t xml:space="preserve"> </w:t>
      </w:r>
      <w:r w:rsidR="00574587">
        <w:t xml:space="preserve">Drie volgordes van invulling van de provincies met zendertypes leiden tot drie verschillende resultaten. De eerste </w:t>
      </w:r>
      <w:r w:rsidR="000B23D8">
        <w:t xml:space="preserve">volgorde van </w:t>
      </w:r>
      <w:r w:rsidR="00574587">
        <w:t>invulling is random</w:t>
      </w:r>
      <w:r w:rsidR="000B23D8">
        <w:t>, dat wil zeggen, een willekeurige provincie wordt als eerst ingevuld, waarna een willekeurige volgende provincie wordt ingevuld. D</w:t>
      </w:r>
      <w:r w:rsidR="00574587">
        <w:t xml:space="preserve">e tweede </w:t>
      </w:r>
      <w:r w:rsidR="000B23D8">
        <w:t xml:space="preserve">volgorde van </w:t>
      </w:r>
      <w:r w:rsidR="00574587">
        <w:t xml:space="preserve">invulling </w:t>
      </w:r>
      <w:r w:rsidR="000B23D8">
        <w:t>vult</w:t>
      </w:r>
      <w:r w:rsidR="00574587">
        <w:t xml:space="preserve"> eerst de provincies </w:t>
      </w:r>
      <w:r w:rsidR="000B23D8">
        <w:t>in</w:t>
      </w:r>
      <w:r w:rsidR="00574587">
        <w:t xml:space="preserve"> met de meeste </w:t>
      </w:r>
      <w:r w:rsidR="000B23D8">
        <w:t xml:space="preserve">aangrenzende </w:t>
      </w:r>
      <w:r w:rsidR="005743EF">
        <w:t>provincies</w:t>
      </w:r>
      <w:r w:rsidR="00574587">
        <w:t xml:space="preserve"> </w:t>
      </w:r>
      <w:r w:rsidR="005B56FB">
        <w:t>(hierna: “</w:t>
      </w:r>
      <w:r w:rsidR="005B56FB" w:rsidRPr="00057AA3">
        <w:rPr>
          <w:i/>
        </w:rPr>
        <w:t>most connected</w:t>
      </w:r>
      <w:r w:rsidR="005B56FB">
        <w:t>”)</w:t>
      </w:r>
      <w:r w:rsidR="00B22DFB">
        <w:t>, waarna het toe</w:t>
      </w:r>
      <w:r w:rsidR="000B23D8">
        <w:t>werkt naar de provincies met de minst aangrenzende provincies. De</w:t>
      </w:r>
      <w:r w:rsidR="00574587">
        <w:t xml:space="preserve"> derde</w:t>
      </w:r>
      <w:r w:rsidR="000B23D8">
        <w:t xml:space="preserve"> volgorde van</w:t>
      </w:r>
      <w:r w:rsidR="00574587">
        <w:t xml:space="preserve"> invulling </w:t>
      </w:r>
      <w:r w:rsidR="000B23D8">
        <w:t>vult</w:t>
      </w:r>
      <w:r w:rsidR="005743EF">
        <w:t xml:space="preserve"> eerst de provincies </w:t>
      </w:r>
      <w:r w:rsidR="000B23D8">
        <w:t>in</w:t>
      </w:r>
      <w:r w:rsidR="005743EF">
        <w:t xml:space="preserve"> met de minst</w:t>
      </w:r>
      <w:r w:rsidR="000B23D8" w:rsidRPr="000B23D8">
        <w:t xml:space="preserve"> </w:t>
      </w:r>
      <w:r w:rsidR="000B23D8">
        <w:t>aangrenzende</w:t>
      </w:r>
      <w:r w:rsidR="005743EF">
        <w:t xml:space="preserve"> </w:t>
      </w:r>
      <w:r w:rsidR="005B56FB">
        <w:t>provincies (hierna: “</w:t>
      </w:r>
      <w:r w:rsidR="005E5523" w:rsidRPr="00057AA3">
        <w:rPr>
          <w:i/>
        </w:rPr>
        <w:t>le</w:t>
      </w:r>
      <w:r w:rsidR="005B56FB" w:rsidRPr="00057AA3">
        <w:rPr>
          <w:i/>
        </w:rPr>
        <w:t>ast connected</w:t>
      </w:r>
      <w:r w:rsidR="005B56FB">
        <w:t>”)</w:t>
      </w:r>
      <w:r w:rsidR="00B22DFB">
        <w:t>, waarna het toewerkt naar de provincies met de meest aangrenzende provincies</w:t>
      </w:r>
      <w:r w:rsidR="005B56FB">
        <w:t>.</w:t>
      </w:r>
    </w:p>
    <w:p w14:paraId="437DE71D" w14:textId="0E1D56EB" w:rsidR="00826AF7" w:rsidRDefault="00B22DFB" w:rsidP="00F56BAE">
      <w:pPr>
        <w:pStyle w:val="Geenafstand"/>
        <w:spacing w:line="360" w:lineRule="auto"/>
      </w:pPr>
      <w:r>
        <w:t xml:space="preserve">De reden dat deze </w:t>
      </w:r>
      <w:r w:rsidR="00E35B32">
        <w:t>drie</w:t>
      </w:r>
      <w:r>
        <w:t xml:space="preserve"> invullingen worden uitgevoerd is dat het vermoeden - en dus de heuristiek - bestaat dat de meeste gelijke oplossingen met zo min mogelijk zendertypes </w:t>
      </w:r>
      <w:r w:rsidR="00604A6E">
        <w:t>(hierna</w:t>
      </w:r>
      <w:r w:rsidR="00057AA3">
        <w:t xml:space="preserve"> in het kader van Gelijke Verdeling</w:t>
      </w:r>
      <w:r w:rsidR="00604A6E">
        <w:t xml:space="preserve">: “correcte oplossingen”) </w:t>
      </w:r>
      <w:r>
        <w:t xml:space="preserve">gevonden zullen worden als eerst de </w:t>
      </w:r>
      <w:r w:rsidRPr="00057AA3">
        <w:rPr>
          <w:i/>
        </w:rPr>
        <w:t>most connected</w:t>
      </w:r>
      <w:r>
        <w:t xml:space="preserve"> provincies worden ingevuld. </w:t>
      </w:r>
      <w:r w:rsidR="00826AF7">
        <w:t>Dit vermoede volgt uit de volgende redenatie. B</w:t>
      </w:r>
      <w:r>
        <w:t xml:space="preserve">ij provincies met de meest aangrenzende </w:t>
      </w:r>
      <w:r w:rsidR="00793C94">
        <w:t xml:space="preserve">provincies </w:t>
      </w:r>
      <w:r w:rsidR="00826AF7">
        <w:t xml:space="preserve">bestaat </w:t>
      </w:r>
      <w:r w:rsidR="00604A6E">
        <w:t xml:space="preserve">de minste keuze qua mogelijke zendertypes. Doordat </w:t>
      </w:r>
      <w:r w:rsidR="00826AF7">
        <w:t>de</w:t>
      </w:r>
      <w:r w:rsidR="00604A6E">
        <w:t xml:space="preserve"> </w:t>
      </w:r>
      <w:r w:rsidR="00826AF7" w:rsidRPr="00057AA3">
        <w:rPr>
          <w:i/>
        </w:rPr>
        <w:t>most connected</w:t>
      </w:r>
      <w:r w:rsidR="00826AF7">
        <w:t xml:space="preserve"> </w:t>
      </w:r>
      <w:r w:rsidR="00604A6E">
        <w:t>provincies als eerst worden ingevuld, is er bij de invulling van de laatste provincie</w:t>
      </w:r>
      <w:r w:rsidR="00793C94">
        <w:t>(</w:t>
      </w:r>
      <w:r w:rsidR="00604A6E">
        <w:t>s</w:t>
      </w:r>
      <w:r w:rsidR="00793C94">
        <w:t>)</w:t>
      </w:r>
      <w:r w:rsidR="00604A6E">
        <w:t xml:space="preserve"> meer keuzevrijheid om de zendertype</w:t>
      </w:r>
      <w:r w:rsidR="00826AF7">
        <w:t>(</w:t>
      </w:r>
      <w:r w:rsidR="00604A6E">
        <w:t>s</w:t>
      </w:r>
      <w:r w:rsidR="00826AF7">
        <w:t>)</w:t>
      </w:r>
      <w:r w:rsidR="00604A6E">
        <w:t xml:space="preserve"> te kiezen die nog het minst </w:t>
      </w:r>
      <w:r w:rsidR="00826AF7">
        <w:t>gebruikt</w:t>
      </w:r>
      <w:r w:rsidR="00604A6E">
        <w:t xml:space="preserve"> zijn. Hierdoor wordt de verdeling het </w:t>
      </w:r>
      <w:r w:rsidR="00793C94">
        <w:t>vaakst</w:t>
      </w:r>
      <w:r w:rsidR="00826AF7">
        <w:t xml:space="preserve"> gelijk.</w:t>
      </w:r>
    </w:p>
    <w:p w14:paraId="19C9AA34" w14:textId="3B9BF18C" w:rsidR="00826AF7" w:rsidRDefault="00604A6E" w:rsidP="00F56BAE">
      <w:pPr>
        <w:pStyle w:val="Geenafstand"/>
        <w:spacing w:line="360" w:lineRule="auto"/>
      </w:pPr>
      <w:r>
        <w:t xml:space="preserve">De </w:t>
      </w:r>
      <w:r w:rsidR="005E5523">
        <w:t>random</w:t>
      </w:r>
      <w:r>
        <w:t xml:space="preserve"> </w:t>
      </w:r>
      <w:r w:rsidR="00793C94">
        <w:t xml:space="preserve">en </w:t>
      </w:r>
      <w:r w:rsidR="00793C94" w:rsidRPr="00057AA3">
        <w:rPr>
          <w:i/>
        </w:rPr>
        <w:t>least connected</w:t>
      </w:r>
      <w:r w:rsidR="00793C94">
        <w:t xml:space="preserve"> </w:t>
      </w:r>
      <w:r>
        <w:t>invulling</w:t>
      </w:r>
      <w:r w:rsidR="00793C94">
        <w:t>en worden</w:t>
      </w:r>
      <w:r w:rsidR="005E5523">
        <w:t xml:space="preserve"> uitgevoerd </w:t>
      </w:r>
      <w:r>
        <w:t xml:space="preserve">omdat </w:t>
      </w:r>
      <w:r w:rsidR="00B22DFB">
        <w:t xml:space="preserve">zo de resultaten van de </w:t>
      </w:r>
      <w:r w:rsidR="00793C94" w:rsidRPr="00057AA3">
        <w:rPr>
          <w:i/>
        </w:rPr>
        <w:t>most connected</w:t>
      </w:r>
      <w:r w:rsidR="00B22DFB">
        <w:t xml:space="preserve"> invullingen vergeleken </w:t>
      </w:r>
      <w:r w:rsidR="00826AF7">
        <w:t>kan</w:t>
      </w:r>
      <w:r w:rsidR="00B22DFB">
        <w:t xml:space="preserve"> worden met deze invulling</w:t>
      </w:r>
      <w:r w:rsidR="00793C94">
        <w:t>en</w:t>
      </w:r>
      <w:r w:rsidR="00B22DFB">
        <w:t>. Di</w:t>
      </w:r>
      <w:r w:rsidR="00826AF7">
        <w:t>t is nuttig om</w:t>
      </w:r>
      <w:r w:rsidR="00B22DFB">
        <w:t xml:space="preserve"> zo de effectiviteit van de heuristiek dat een invulling die begint bij de </w:t>
      </w:r>
      <w:r w:rsidR="00B22DFB" w:rsidRPr="00057AA3">
        <w:rPr>
          <w:i/>
        </w:rPr>
        <w:t>most connected</w:t>
      </w:r>
      <w:r w:rsidR="00B22DFB">
        <w:t xml:space="preserve"> provincies de meeste correcte resultaten zal opleveren</w:t>
      </w:r>
      <w:r>
        <w:t xml:space="preserve"> te meten</w:t>
      </w:r>
      <w:r w:rsidR="005E5523">
        <w:t xml:space="preserve">. </w:t>
      </w:r>
      <w:r w:rsidR="00793C94">
        <w:t xml:space="preserve">Bij alle drie de soorten invullingen wordt er </w:t>
      </w:r>
      <w:r w:rsidR="00826AF7">
        <w:t>indien</w:t>
      </w:r>
      <w:r w:rsidR="00793C94">
        <w:t xml:space="preserve"> meerdere zendertypes mogelijk zijn, en als alle zenders niet gelijk aanwezig zijn, gekozen voor het zendertype die het minst aanwezig is. </w:t>
      </w:r>
      <w:r w:rsidR="00826AF7">
        <w:t>Bij iedere stap wordt er bekeken of er een andere optie is die een gelijkere verdeling oplevert. Als dit het geval is, wordt die andere optie gekozen.</w:t>
      </w:r>
      <w:r w:rsidR="005E5523">
        <w:t xml:space="preserve"> </w:t>
      </w:r>
      <w:r w:rsidR="00793C94">
        <w:t>A</w:t>
      </w:r>
      <w:r w:rsidR="005E5523">
        <w:t xml:space="preserve">ls alle zenders gelijk aanwezig zijn </w:t>
      </w:r>
      <w:r w:rsidR="00793C94">
        <w:t>wordt telkens begonnen</w:t>
      </w:r>
      <w:r w:rsidR="005E5523">
        <w:t xml:space="preserve"> bij het toegestane ze</w:t>
      </w:r>
      <w:r w:rsidR="00826AF7">
        <w:t>ndertype met het laagste getal.</w:t>
      </w:r>
      <w:r w:rsidR="00475CCF">
        <w:t xml:space="preserve"> In figuur 5</w:t>
      </w:r>
      <w:r w:rsidR="004F0650">
        <w:t xml:space="preserve"> is een kaart zichtbaar van Rusland met een correcte verdeling.</w:t>
      </w:r>
    </w:p>
    <w:p w14:paraId="6625A6C1" w14:textId="2F674A50" w:rsidR="004F0650" w:rsidRDefault="004F0650" w:rsidP="004F0650">
      <w:pPr>
        <w:pStyle w:val="Geenafstand"/>
        <w:spacing w:line="360" w:lineRule="auto"/>
        <w:ind w:left="708" w:firstLine="708"/>
      </w:pPr>
      <w:r w:rsidRPr="004F0650">
        <w:rPr>
          <w:noProof/>
          <w:lang w:eastAsia="nl-NL"/>
        </w:rPr>
        <w:lastRenderedPageBreak/>
        <w:drawing>
          <wp:inline distT="0" distB="0" distL="0" distR="0" wp14:anchorId="289AA1FA" wp14:editId="1DD8A82D">
            <wp:extent cx="3166068" cy="1873857"/>
            <wp:effectExtent l="0" t="0" r="9525" b="6350"/>
            <wp:docPr id="1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pic:cNvPicPr>
                      <a:picLocks noChangeAspect="1"/>
                    </pic:cNvPicPr>
                  </pic:nvPicPr>
                  <pic:blipFill>
                    <a:blip r:embed="rId12"/>
                    <a:stretch>
                      <a:fillRect/>
                    </a:stretch>
                  </pic:blipFill>
                  <pic:spPr>
                    <a:xfrm>
                      <a:off x="0" y="0"/>
                      <a:ext cx="3166558" cy="1874147"/>
                    </a:xfrm>
                    <a:prstGeom prst="rect">
                      <a:avLst/>
                    </a:prstGeom>
                  </pic:spPr>
                </pic:pic>
              </a:graphicData>
            </a:graphic>
          </wp:inline>
        </w:drawing>
      </w:r>
    </w:p>
    <w:p w14:paraId="7D250D48" w14:textId="71E9F313" w:rsidR="00E67898" w:rsidRPr="004F0650" w:rsidRDefault="004F0650" w:rsidP="00F56BAE">
      <w:pPr>
        <w:pStyle w:val="Geenafstand"/>
        <w:spacing w:line="360" w:lineRule="auto"/>
        <w:jc w:val="both"/>
        <w:rPr>
          <w:i/>
        </w:rPr>
      </w:pPr>
      <w:r w:rsidRPr="004F0650">
        <w:rPr>
          <w:i/>
        </w:rPr>
        <w:tab/>
      </w:r>
      <w:r w:rsidRPr="004F0650">
        <w:rPr>
          <w:i/>
        </w:rPr>
        <w:tab/>
        <w:t xml:space="preserve">Figuur </w:t>
      </w:r>
      <w:r w:rsidR="00475CCF">
        <w:rPr>
          <w:i/>
        </w:rPr>
        <w:t>5</w:t>
      </w:r>
      <w:r w:rsidRPr="004F0650">
        <w:rPr>
          <w:i/>
        </w:rPr>
        <w:t xml:space="preserve">: illustratie van een correcte oplossing </w:t>
      </w:r>
      <w:r w:rsidR="00532351">
        <w:rPr>
          <w:i/>
        </w:rPr>
        <w:t>voor</w:t>
      </w:r>
      <w:r w:rsidRPr="004F0650">
        <w:rPr>
          <w:i/>
        </w:rPr>
        <w:t xml:space="preserve"> Rusland </w:t>
      </w:r>
    </w:p>
    <w:p w14:paraId="6FDE8EB1" w14:textId="77777777" w:rsidR="004F0650" w:rsidRDefault="004F0650" w:rsidP="00F56BAE">
      <w:pPr>
        <w:pStyle w:val="Geenafstand"/>
        <w:spacing w:line="360" w:lineRule="auto"/>
        <w:jc w:val="both"/>
        <w:rPr>
          <w:b/>
        </w:rPr>
      </w:pPr>
    </w:p>
    <w:p w14:paraId="419A9F74" w14:textId="0E279524" w:rsidR="00F56BAE" w:rsidRPr="00E67898" w:rsidRDefault="00E67898" w:rsidP="00F56BAE">
      <w:pPr>
        <w:pStyle w:val="Geenafstand"/>
        <w:spacing w:line="360" w:lineRule="auto"/>
        <w:jc w:val="both"/>
        <w:rPr>
          <w:b/>
        </w:rPr>
      </w:pPr>
      <w:r w:rsidRPr="00E67898">
        <w:rPr>
          <w:b/>
        </w:rPr>
        <w:t xml:space="preserve">2.2 </w:t>
      </w:r>
      <w:r w:rsidR="00FF7E60">
        <w:rPr>
          <w:b/>
        </w:rPr>
        <w:t>Methode</w:t>
      </w:r>
      <w:r w:rsidR="00272954">
        <w:rPr>
          <w:b/>
        </w:rPr>
        <w:t xml:space="preserve"> Goedkoopst</w:t>
      </w:r>
      <w:r w:rsidRPr="00E67898">
        <w:rPr>
          <w:b/>
        </w:rPr>
        <w:t>e Verdeling</w:t>
      </w:r>
    </w:p>
    <w:p w14:paraId="63E40DAA" w14:textId="4DBBDE4C" w:rsidR="00F56BAE" w:rsidRDefault="004F0650" w:rsidP="00F56BAE">
      <w:pPr>
        <w:pStyle w:val="Geenafstand"/>
        <w:spacing w:line="360" w:lineRule="auto"/>
        <w:jc w:val="both"/>
      </w:pPr>
      <w:r>
        <w:t xml:space="preserve">Het algoritme voor Goedkoopste Verdeling is iteratief. Voor dit algoritme zijn </w:t>
      </w:r>
      <w:r w:rsidR="00ED2C73">
        <w:t>vier</w:t>
      </w:r>
      <w:r>
        <w:t xml:space="preserve"> verschillende aanpakken gekozen.  Eerst is er gebruik gemaakt van Random Sampling. Daarna is er gebruikt gemaakt van twee soorten Hill Climbing algoritmes: Classic Hill Climber en Lowest Choice Hill Climber. </w:t>
      </w:r>
      <w:r w:rsidR="00ED2C73" w:rsidRPr="00ED2C73">
        <w:rPr>
          <w:highlight w:val="yellow"/>
        </w:rPr>
        <w:t>Tot slot is er met een verdeling van de kaart een Hill Climber methodes toegepast.</w:t>
      </w:r>
    </w:p>
    <w:p w14:paraId="73599320" w14:textId="77777777" w:rsidR="00ED2C73" w:rsidRDefault="00ED2C73" w:rsidP="00F56BAE">
      <w:pPr>
        <w:pStyle w:val="Geenafstand"/>
        <w:spacing w:line="360" w:lineRule="auto"/>
        <w:jc w:val="both"/>
      </w:pPr>
    </w:p>
    <w:p w14:paraId="3AACA116" w14:textId="5C0628D6" w:rsidR="00ED2C73" w:rsidRDefault="00ED2C73" w:rsidP="00F56BAE">
      <w:pPr>
        <w:pStyle w:val="Geenafstand"/>
        <w:spacing w:line="360" w:lineRule="auto"/>
        <w:jc w:val="both"/>
      </w:pPr>
      <w:r>
        <w:t>2.2.2</w:t>
      </w:r>
      <w:r w:rsidRPr="00ED2C73">
        <w:t xml:space="preserve"> </w:t>
      </w:r>
      <w:r>
        <w:t>Random Sampling</w:t>
      </w:r>
    </w:p>
    <w:p w14:paraId="4A093FE1" w14:textId="65DFCEFB" w:rsidR="004F0650" w:rsidRDefault="00E35B32" w:rsidP="00F56BAE">
      <w:pPr>
        <w:pStyle w:val="Geenafstand"/>
        <w:spacing w:line="360" w:lineRule="auto"/>
        <w:jc w:val="both"/>
      </w:pPr>
      <w:r>
        <w:t xml:space="preserve">Random Sampling vult de kaart random in. </w:t>
      </w:r>
      <w:r w:rsidRPr="00E35B32">
        <w:rPr>
          <w:highlight w:val="yellow"/>
        </w:rPr>
        <w:t>[MEER INFO?]</w:t>
      </w:r>
    </w:p>
    <w:p w14:paraId="4E6E165B" w14:textId="77777777" w:rsidR="00ED2C73" w:rsidRDefault="00ED2C73" w:rsidP="00F56BAE">
      <w:pPr>
        <w:pStyle w:val="Geenafstand"/>
        <w:spacing w:line="360" w:lineRule="auto"/>
        <w:jc w:val="both"/>
      </w:pPr>
    </w:p>
    <w:p w14:paraId="705C71E7" w14:textId="65B867C7" w:rsidR="00ED2C73" w:rsidRDefault="00ED2C73" w:rsidP="00F56BAE">
      <w:pPr>
        <w:pStyle w:val="Geenafstand"/>
        <w:spacing w:line="360" w:lineRule="auto"/>
        <w:jc w:val="both"/>
      </w:pPr>
      <w:r>
        <w:t>2.2.3</w:t>
      </w:r>
      <w:r w:rsidRPr="00ED2C73">
        <w:t xml:space="preserve"> </w:t>
      </w:r>
      <w:r>
        <w:t>Classic Hill Climber</w:t>
      </w:r>
    </w:p>
    <w:p w14:paraId="6ADD8AF0" w14:textId="35472511" w:rsidR="00FF7E60" w:rsidRDefault="00E35B32" w:rsidP="00F56BAE">
      <w:pPr>
        <w:pStyle w:val="Geenafstand"/>
        <w:spacing w:line="360" w:lineRule="auto"/>
        <w:jc w:val="both"/>
      </w:pPr>
      <w:r>
        <w:t>De Classic Hill Climber zoekt een minimum aan kosten</w:t>
      </w:r>
      <w:r w:rsidR="00532351">
        <w:t xml:space="preserve"> </w:t>
      </w:r>
      <w:r w:rsidR="00532351" w:rsidRPr="00532351">
        <w:rPr>
          <w:highlight w:val="yellow"/>
        </w:rPr>
        <w:t>[…]</w:t>
      </w:r>
      <w:r w:rsidR="00532351">
        <w:t>.</w:t>
      </w:r>
    </w:p>
    <w:p w14:paraId="6E721807" w14:textId="77777777" w:rsidR="00ED2C73" w:rsidRDefault="00ED2C73" w:rsidP="00F56BAE">
      <w:pPr>
        <w:pStyle w:val="Geenafstand"/>
        <w:spacing w:line="360" w:lineRule="auto"/>
        <w:jc w:val="both"/>
      </w:pPr>
    </w:p>
    <w:p w14:paraId="2A10C379" w14:textId="16AA7B08" w:rsidR="00ED2C73" w:rsidRDefault="00ED2C73" w:rsidP="00F56BAE">
      <w:pPr>
        <w:pStyle w:val="Geenafstand"/>
        <w:spacing w:line="360" w:lineRule="auto"/>
        <w:jc w:val="both"/>
      </w:pPr>
      <w:r>
        <w:t>2.2.4</w:t>
      </w:r>
      <w:r w:rsidRPr="00ED2C73">
        <w:t xml:space="preserve"> </w:t>
      </w:r>
      <w:r>
        <w:t>Lowest Choice Hill Climber</w:t>
      </w:r>
    </w:p>
    <w:p w14:paraId="23775D68" w14:textId="08AFEDA0" w:rsidR="00532351" w:rsidRDefault="00532351" w:rsidP="00F56BAE">
      <w:pPr>
        <w:pStyle w:val="Geenafstand"/>
        <w:spacing w:line="360" w:lineRule="auto"/>
        <w:jc w:val="both"/>
      </w:pPr>
      <w:r>
        <w:t xml:space="preserve">De Lowest Choice Hill Climber kiest altijd de laagste optie zodat </w:t>
      </w:r>
      <w:r w:rsidRPr="00532351">
        <w:rPr>
          <w:highlight w:val="yellow"/>
        </w:rPr>
        <w:t>[…]</w:t>
      </w:r>
      <w:r>
        <w:t>.</w:t>
      </w:r>
    </w:p>
    <w:p w14:paraId="2D8C0B75" w14:textId="77777777" w:rsidR="00ED2C73" w:rsidRDefault="00ED2C73" w:rsidP="00ED2C73">
      <w:pPr>
        <w:pStyle w:val="Geenafstand"/>
        <w:spacing w:line="360" w:lineRule="auto"/>
        <w:jc w:val="both"/>
      </w:pPr>
    </w:p>
    <w:p w14:paraId="513D3C5B" w14:textId="1559B546" w:rsidR="00ED2C73" w:rsidRDefault="00ED2C73" w:rsidP="00ED2C73">
      <w:pPr>
        <w:pStyle w:val="Geenafstand"/>
        <w:spacing w:line="360" w:lineRule="auto"/>
        <w:jc w:val="both"/>
      </w:pPr>
      <w:r>
        <w:t>2.2.5</w:t>
      </w:r>
      <w:r w:rsidRPr="00ED2C73">
        <w:t xml:space="preserve"> </w:t>
      </w:r>
      <w:r>
        <w:t>Opgedeelde kaart Hill Climber</w:t>
      </w:r>
    </w:p>
    <w:p w14:paraId="22EC77FE" w14:textId="01991806" w:rsidR="00B23024" w:rsidRDefault="00B23024" w:rsidP="00ED2C73">
      <w:pPr>
        <w:pStyle w:val="Geenafstand"/>
        <w:spacing w:line="360" w:lineRule="auto"/>
        <w:jc w:val="both"/>
      </w:pPr>
      <w:r>
        <w:t xml:space="preserve">De Opgedeelde kaart </w:t>
      </w:r>
      <w:r w:rsidR="00CE1D2F">
        <w:t xml:space="preserve">maakt gebruikt van een Lowest Choice algoritme dat per gedeelte de laagste kosten zoekt waarna het de laagste waardes van de gedeeltes bij elkaar optelt. </w:t>
      </w:r>
      <w:r w:rsidR="00CE1D2F" w:rsidRPr="00CE1D2F">
        <w:rPr>
          <w:highlight w:val="yellow"/>
        </w:rPr>
        <w:t>[…]</w:t>
      </w:r>
    </w:p>
    <w:p w14:paraId="5C23B63E" w14:textId="77777777" w:rsidR="00F56BAE" w:rsidRDefault="00F56BAE" w:rsidP="00F56BAE">
      <w:pPr>
        <w:pStyle w:val="Geenafstand"/>
        <w:spacing w:line="360" w:lineRule="auto"/>
      </w:pPr>
    </w:p>
    <w:p w14:paraId="3EA2A1B8" w14:textId="4100AA7B" w:rsidR="00C562EA" w:rsidRDefault="00C562EA" w:rsidP="00C562EA">
      <w:pPr>
        <w:pStyle w:val="Geenafstand"/>
        <w:spacing w:line="360" w:lineRule="auto"/>
        <w:jc w:val="both"/>
        <w:rPr>
          <w:b/>
        </w:rPr>
      </w:pPr>
      <w:r>
        <w:rPr>
          <w:b/>
        </w:rPr>
        <w:t>3. RESULTATEN</w:t>
      </w:r>
    </w:p>
    <w:p w14:paraId="6FA58B4E" w14:textId="65496FBF" w:rsidR="00532351" w:rsidRDefault="00532351" w:rsidP="00532351">
      <w:pPr>
        <w:pStyle w:val="Geenafstand"/>
        <w:spacing w:line="360" w:lineRule="auto"/>
        <w:jc w:val="both"/>
      </w:pPr>
      <w:r>
        <w:t>Hierna zullen</w:t>
      </w:r>
      <w:r w:rsidRPr="004612C2">
        <w:t xml:space="preserve"> eerst de </w:t>
      </w:r>
      <w:r>
        <w:t>resultaten</w:t>
      </w:r>
      <w:r w:rsidRPr="004612C2">
        <w:t xml:space="preserve"> van Gelijke Verdeling </w:t>
      </w:r>
      <w:r>
        <w:t xml:space="preserve">getoond </w:t>
      </w:r>
      <w:r w:rsidRPr="004612C2">
        <w:t xml:space="preserve">worden waarna de </w:t>
      </w:r>
      <w:r>
        <w:t>resultaten</w:t>
      </w:r>
      <w:r w:rsidRPr="004612C2">
        <w:t xml:space="preserve"> </w:t>
      </w:r>
      <w:r>
        <w:t>van</w:t>
      </w:r>
      <w:r w:rsidRPr="004612C2">
        <w:t xml:space="preserve"> Goedkope Verdeling </w:t>
      </w:r>
      <w:r>
        <w:t>zullen</w:t>
      </w:r>
      <w:r w:rsidRPr="004612C2">
        <w:t xml:space="preserve"> worden gepresenteerd.</w:t>
      </w:r>
    </w:p>
    <w:p w14:paraId="63E7B9BF" w14:textId="77777777" w:rsidR="00532351" w:rsidRDefault="00532351" w:rsidP="00532351">
      <w:pPr>
        <w:pStyle w:val="Geenafstand"/>
        <w:spacing w:line="360" w:lineRule="auto"/>
        <w:jc w:val="both"/>
      </w:pPr>
    </w:p>
    <w:p w14:paraId="4D50D4FE" w14:textId="55C0DC2A" w:rsidR="00532351" w:rsidRDefault="00532351" w:rsidP="00532351">
      <w:pPr>
        <w:pStyle w:val="Geenafstand"/>
        <w:spacing w:line="360" w:lineRule="auto"/>
        <w:jc w:val="both"/>
        <w:rPr>
          <w:b/>
        </w:rPr>
      </w:pPr>
      <w:r w:rsidRPr="00532351">
        <w:rPr>
          <w:b/>
        </w:rPr>
        <w:t>3.1 Resultaten Gelijke Verdeling</w:t>
      </w:r>
    </w:p>
    <w:p w14:paraId="67B69E67" w14:textId="358F6C82" w:rsidR="00532351" w:rsidRDefault="00532351" w:rsidP="00532351">
      <w:pPr>
        <w:pStyle w:val="Geenafstand"/>
        <w:spacing w:line="360" w:lineRule="auto"/>
        <w:jc w:val="both"/>
      </w:pPr>
      <w:r>
        <w:t>Het is gebleken dat het Gelijke Verdeling algoritme het best werk</w:t>
      </w:r>
      <w:r w:rsidR="00057AA3">
        <w:t>t</w:t>
      </w:r>
      <w:r>
        <w:t xml:space="preserve"> volgens de </w:t>
      </w:r>
      <w:r w:rsidRPr="00057AA3">
        <w:rPr>
          <w:i/>
        </w:rPr>
        <w:t>most connected</w:t>
      </w:r>
      <w:r>
        <w:t xml:space="preserve"> invulling</w:t>
      </w:r>
      <w:r w:rsidR="00057AA3">
        <w:t>, omdat deze methode de meeste correcte oplossingen oplevert</w:t>
      </w:r>
      <w:r w:rsidR="00475CCF">
        <w:t>. In figuur 6</w:t>
      </w:r>
      <w:r>
        <w:t xml:space="preserve"> is </w:t>
      </w:r>
      <w:r w:rsidR="00057AA3">
        <w:t xml:space="preserve">dit te zien. Zowel de </w:t>
      </w:r>
      <w:r w:rsidR="00057AA3" w:rsidRPr="00057AA3">
        <w:rPr>
          <w:i/>
        </w:rPr>
        <w:t>test cases</w:t>
      </w:r>
      <w:r w:rsidR="00057AA3">
        <w:t xml:space="preserve"> als Rusland worden het vaakst correct verdeelt bij een</w:t>
      </w:r>
      <w:r w:rsidR="00057AA3" w:rsidRPr="00057AA3">
        <w:rPr>
          <w:i/>
        </w:rPr>
        <w:t xml:space="preserve"> most connected</w:t>
      </w:r>
      <w:r w:rsidR="00057AA3">
        <w:t xml:space="preserve"> invulling. </w:t>
      </w:r>
    </w:p>
    <w:p w14:paraId="4BCDB68B" w14:textId="77777777" w:rsidR="00532351" w:rsidRDefault="00532351" w:rsidP="00532351">
      <w:pPr>
        <w:pStyle w:val="Geenafstand"/>
        <w:spacing w:line="360" w:lineRule="auto"/>
        <w:jc w:val="both"/>
      </w:pPr>
    </w:p>
    <w:p w14:paraId="1EB81D8D" w14:textId="012E42C4" w:rsidR="00532351" w:rsidRDefault="00532351" w:rsidP="00532351">
      <w:pPr>
        <w:pStyle w:val="Geenafstand"/>
        <w:spacing w:line="360" w:lineRule="auto"/>
        <w:ind w:firstLine="708"/>
        <w:jc w:val="both"/>
      </w:pPr>
      <w:r>
        <w:rPr>
          <w:noProof/>
          <w:lang w:eastAsia="nl-NL"/>
        </w:rPr>
        <w:drawing>
          <wp:inline distT="0" distB="0" distL="0" distR="0" wp14:anchorId="5A211D08" wp14:editId="0A09A264">
            <wp:extent cx="3845777" cy="2150462"/>
            <wp:effectExtent l="0" t="0" r="0" b="8890"/>
            <wp:docPr id="1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7055" cy="2151176"/>
                    </a:xfrm>
                    <a:prstGeom prst="rect">
                      <a:avLst/>
                    </a:prstGeom>
                    <a:noFill/>
                    <a:ln>
                      <a:noFill/>
                    </a:ln>
                  </pic:spPr>
                </pic:pic>
              </a:graphicData>
            </a:graphic>
          </wp:inline>
        </w:drawing>
      </w:r>
    </w:p>
    <w:p w14:paraId="18525EE6" w14:textId="442648FB" w:rsidR="00532351" w:rsidRPr="00532351" w:rsidRDefault="00475CCF" w:rsidP="00532351">
      <w:pPr>
        <w:pStyle w:val="Geenafstand"/>
        <w:spacing w:line="360" w:lineRule="auto"/>
        <w:jc w:val="both"/>
        <w:rPr>
          <w:i/>
        </w:rPr>
      </w:pPr>
      <w:r>
        <w:rPr>
          <w:i/>
        </w:rPr>
        <w:tab/>
        <w:t>Figuur 6</w:t>
      </w:r>
      <w:r w:rsidR="00532351" w:rsidRPr="00532351">
        <w:rPr>
          <w:i/>
        </w:rPr>
        <w:t>: deze grafiek toont het aantal correcte oplossingen bij 10 000 tries per methode.</w:t>
      </w:r>
    </w:p>
    <w:p w14:paraId="03B5CC7F" w14:textId="77777777" w:rsidR="00532351" w:rsidRPr="00532351" w:rsidRDefault="00532351" w:rsidP="00532351">
      <w:pPr>
        <w:pStyle w:val="Geenafstand"/>
        <w:spacing w:line="360" w:lineRule="auto"/>
        <w:jc w:val="both"/>
      </w:pPr>
    </w:p>
    <w:p w14:paraId="5D38CE38" w14:textId="1384C642" w:rsidR="00532351" w:rsidRPr="00532351" w:rsidRDefault="00532351" w:rsidP="00532351">
      <w:pPr>
        <w:pStyle w:val="Geenafstand"/>
        <w:spacing w:line="360" w:lineRule="auto"/>
        <w:jc w:val="both"/>
        <w:rPr>
          <w:b/>
        </w:rPr>
      </w:pPr>
      <w:r w:rsidRPr="00532351">
        <w:rPr>
          <w:b/>
        </w:rPr>
        <w:t>3.2 Resultaten Goedkoopste Verdeling</w:t>
      </w:r>
    </w:p>
    <w:p w14:paraId="70A056DA" w14:textId="28F363AD" w:rsidR="00ED2C73" w:rsidRDefault="00ED2C73" w:rsidP="00C562EA">
      <w:pPr>
        <w:pStyle w:val="Geenafstand"/>
        <w:spacing w:line="360" w:lineRule="auto"/>
        <w:jc w:val="both"/>
      </w:pPr>
      <w:r>
        <w:t>De resultaten voor Random Sampling, Classic Hill Climber en Lowest Hill Climber zullen hierna eerst gepresenteerd worden waarna de resultaten voor de opgedeelde kaart getoond zullen worden.</w:t>
      </w:r>
    </w:p>
    <w:p w14:paraId="1C43B273" w14:textId="77777777" w:rsidR="00ED2C73" w:rsidRDefault="00ED2C73" w:rsidP="00C562EA">
      <w:pPr>
        <w:pStyle w:val="Geenafstand"/>
        <w:spacing w:line="360" w:lineRule="auto"/>
        <w:jc w:val="both"/>
      </w:pPr>
    </w:p>
    <w:p w14:paraId="6C21AE01" w14:textId="20B8A9E9" w:rsidR="00ED2C73" w:rsidRPr="00AC28F4" w:rsidRDefault="00ED2C73" w:rsidP="00C562EA">
      <w:pPr>
        <w:pStyle w:val="Geenafstand"/>
        <w:spacing w:line="360" w:lineRule="auto"/>
        <w:jc w:val="both"/>
        <w:rPr>
          <w:lang w:val="en-GB"/>
          <w:rPrChange w:id="51" w:author="Shannon Bakker" w:date="2016-05-26T12:29:00Z">
            <w:rPr/>
          </w:rPrChange>
        </w:rPr>
      </w:pPr>
      <w:r w:rsidRPr="00AC28F4">
        <w:rPr>
          <w:lang w:val="en-GB"/>
          <w:rPrChange w:id="52" w:author="Shannon Bakker" w:date="2016-05-26T12:29:00Z">
            <w:rPr/>
          </w:rPrChange>
        </w:rPr>
        <w:t>3.2.1 Resultaten Random Sampling, Classic Hill Climber en Lowest Hill Climber</w:t>
      </w:r>
    </w:p>
    <w:p w14:paraId="72C59684" w14:textId="775D59AF" w:rsidR="00532351" w:rsidRDefault="00057AA3" w:rsidP="00C562EA">
      <w:pPr>
        <w:pStyle w:val="Geenafstand"/>
        <w:spacing w:line="360" w:lineRule="auto"/>
        <w:jc w:val="both"/>
      </w:pPr>
      <w:r>
        <w:t>Het is gebleken dat de Lowest Hill Climber het best werkt voor de Goedkoopste Verdeling. Deze methode resultee</w:t>
      </w:r>
      <w:r w:rsidR="00475CCF">
        <w:t>rt, zoals te zien is in figuur 7</w:t>
      </w:r>
      <w:r>
        <w:t xml:space="preserve">, in de goedkoopste oplossing. </w:t>
      </w:r>
    </w:p>
    <w:p w14:paraId="3EE300BD" w14:textId="77777777" w:rsidR="00057AA3" w:rsidRDefault="00057AA3" w:rsidP="00C562EA">
      <w:pPr>
        <w:pStyle w:val="Geenafstand"/>
        <w:spacing w:line="360" w:lineRule="auto"/>
        <w:jc w:val="both"/>
      </w:pPr>
    </w:p>
    <w:p w14:paraId="25A01CC4" w14:textId="06F25358" w:rsidR="00057AA3" w:rsidRDefault="00057AA3" w:rsidP="00057AA3">
      <w:pPr>
        <w:pStyle w:val="Geenafstand"/>
        <w:spacing w:line="360" w:lineRule="auto"/>
        <w:ind w:firstLine="708"/>
        <w:jc w:val="both"/>
      </w:pPr>
      <w:r>
        <w:rPr>
          <w:noProof/>
          <w:lang w:eastAsia="nl-NL"/>
        </w:rPr>
        <w:lastRenderedPageBreak/>
        <w:drawing>
          <wp:inline distT="0" distB="0" distL="0" distR="0" wp14:anchorId="2DF84F85" wp14:editId="6E7E1C62">
            <wp:extent cx="4991182" cy="2396691"/>
            <wp:effectExtent l="0" t="0" r="0" b="0"/>
            <wp:docPr id="20"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5215" cy="2398628"/>
                    </a:xfrm>
                    <a:prstGeom prst="rect">
                      <a:avLst/>
                    </a:prstGeom>
                    <a:noFill/>
                    <a:ln>
                      <a:noFill/>
                    </a:ln>
                  </pic:spPr>
                </pic:pic>
              </a:graphicData>
            </a:graphic>
          </wp:inline>
        </w:drawing>
      </w:r>
    </w:p>
    <w:p w14:paraId="58BE58F5" w14:textId="54FFD8B1" w:rsidR="00057AA3" w:rsidRPr="00532351" w:rsidRDefault="00475CCF" w:rsidP="00057AA3">
      <w:pPr>
        <w:pStyle w:val="Geenafstand"/>
        <w:spacing w:line="360" w:lineRule="auto"/>
        <w:ind w:left="700"/>
        <w:jc w:val="both"/>
        <w:rPr>
          <w:i/>
        </w:rPr>
      </w:pPr>
      <w:r>
        <w:rPr>
          <w:i/>
        </w:rPr>
        <w:t>Figuur 7</w:t>
      </w:r>
      <w:r w:rsidR="00057AA3" w:rsidRPr="00057AA3">
        <w:rPr>
          <w:i/>
        </w:rPr>
        <w:t>:</w:t>
      </w:r>
      <w:r w:rsidR="00057AA3">
        <w:t xml:space="preserve"> </w:t>
      </w:r>
      <w:r w:rsidR="00057AA3" w:rsidRPr="00532351">
        <w:rPr>
          <w:i/>
        </w:rPr>
        <w:t xml:space="preserve">deze grafiek toont </w:t>
      </w:r>
      <w:r w:rsidR="00057AA3">
        <w:rPr>
          <w:i/>
        </w:rPr>
        <w:t xml:space="preserve">de </w:t>
      </w:r>
      <w:r w:rsidR="00EC22F3">
        <w:rPr>
          <w:i/>
        </w:rPr>
        <w:t>kosten</w:t>
      </w:r>
      <w:r w:rsidR="00057AA3">
        <w:rPr>
          <w:i/>
        </w:rPr>
        <w:t xml:space="preserve"> en het</w:t>
      </w:r>
      <w:r w:rsidR="00057AA3" w:rsidRPr="00532351">
        <w:rPr>
          <w:i/>
        </w:rPr>
        <w:t xml:space="preserve"> aantal oplossing</w:t>
      </w:r>
      <w:r w:rsidR="00057AA3">
        <w:rPr>
          <w:i/>
        </w:rPr>
        <w:t>en met die prijs bij 10 000 tries per methode</w:t>
      </w:r>
      <w:r w:rsidR="00EC22F3">
        <w:rPr>
          <w:i/>
        </w:rPr>
        <w:t>.</w:t>
      </w:r>
    </w:p>
    <w:p w14:paraId="212C3F30" w14:textId="7B69C7F5" w:rsidR="00532351" w:rsidRDefault="00532351" w:rsidP="00C562EA">
      <w:pPr>
        <w:pStyle w:val="Geenafstand"/>
        <w:spacing w:line="360" w:lineRule="auto"/>
        <w:jc w:val="both"/>
      </w:pPr>
    </w:p>
    <w:p w14:paraId="0436E51A" w14:textId="18F2C380" w:rsidR="00057AA3" w:rsidRDefault="00057AA3" w:rsidP="00C562EA">
      <w:pPr>
        <w:pStyle w:val="Geenafstand"/>
        <w:spacing w:line="360" w:lineRule="auto"/>
        <w:jc w:val="both"/>
      </w:pPr>
      <w:r>
        <w:t xml:space="preserve">De goedkoopste </w:t>
      </w:r>
      <w:r w:rsidR="00EC22F3">
        <w:t>verdeling van Rusland is bij Lowest Choice Hill Climber 1958.</w:t>
      </w:r>
      <w:r w:rsidR="00407E87">
        <w:t xml:space="preserve"> Deze goedkoopste verdeling wordt gemaakt met kostenschema 1.</w:t>
      </w:r>
      <w:r w:rsidR="00EC22F3">
        <w:t xml:space="preserve"> De </w:t>
      </w:r>
      <w:r w:rsidR="00EC22F3" w:rsidRPr="00F23927">
        <w:rPr>
          <w:i/>
        </w:rPr>
        <w:t>test cases</w:t>
      </w:r>
      <w:r w:rsidR="00EC22F3">
        <w:t xml:space="preserve"> komen op de volgende goedkoopste verdelingen</w:t>
      </w:r>
      <w:r w:rsidR="00407E87">
        <w:t>, eveneens met kostenschema 1,</w:t>
      </w:r>
      <w:r w:rsidR="00EC22F3">
        <w:t xml:space="preserve"> uit na een Lowest Choice Hill Climber. De VS is 1128, Oekraïne 626 en China 696. Deze oplossingen per land, tezamen met de goedkoopste oplossingen van de andere methodes voor het alg</w:t>
      </w:r>
      <w:r w:rsidR="00475CCF">
        <w:t>oritme, zijn te zien in figuur 8</w:t>
      </w:r>
      <w:r w:rsidR="00EC22F3">
        <w:t>.</w:t>
      </w:r>
    </w:p>
    <w:p w14:paraId="5F43719A" w14:textId="5D0C5991" w:rsidR="00EC22F3" w:rsidRDefault="00EC22F3" w:rsidP="00ED2C73">
      <w:pPr>
        <w:pStyle w:val="Geenafstand"/>
        <w:spacing w:line="360" w:lineRule="auto"/>
        <w:ind w:firstLine="708"/>
        <w:jc w:val="both"/>
      </w:pPr>
      <w:r>
        <w:rPr>
          <w:noProof/>
          <w:lang w:eastAsia="nl-NL"/>
        </w:rPr>
        <w:drawing>
          <wp:inline distT="0" distB="0" distL="0" distR="0" wp14:anchorId="6E0BFA0F" wp14:editId="716C0FF6">
            <wp:extent cx="4756710" cy="2685448"/>
            <wp:effectExtent l="0" t="0" r="0" b="6985"/>
            <wp:docPr id="22"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8136" cy="2686253"/>
                    </a:xfrm>
                    <a:prstGeom prst="rect">
                      <a:avLst/>
                    </a:prstGeom>
                    <a:noFill/>
                    <a:ln>
                      <a:noFill/>
                    </a:ln>
                  </pic:spPr>
                </pic:pic>
              </a:graphicData>
            </a:graphic>
          </wp:inline>
        </w:drawing>
      </w:r>
    </w:p>
    <w:p w14:paraId="64F24B83" w14:textId="0273B5D2" w:rsidR="00EC22F3" w:rsidRDefault="00EC22F3" w:rsidP="00C562EA">
      <w:pPr>
        <w:pStyle w:val="Geenafstand"/>
        <w:spacing w:line="360" w:lineRule="auto"/>
        <w:jc w:val="both"/>
      </w:pPr>
      <w:r>
        <w:rPr>
          <w:b/>
        </w:rPr>
        <w:tab/>
      </w:r>
      <w:r w:rsidR="00475CCF">
        <w:rPr>
          <w:i/>
        </w:rPr>
        <w:t>Figuur 8</w:t>
      </w:r>
      <w:r w:rsidRPr="00EC22F3">
        <w:rPr>
          <w:i/>
        </w:rPr>
        <w:t>:</w:t>
      </w:r>
      <w:r w:rsidR="00C562EA" w:rsidRPr="00EC22F3">
        <w:t xml:space="preserve"> </w:t>
      </w:r>
      <w:r w:rsidRPr="00532351">
        <w:rPr>
          <w:i/>
        </w:rPr>
        <w:t xml:space="preserve">deze grafiek toont </w:t>
      </w:r>
      <w:r>
        <w:rPr>
          <w:i/>
        </w:rPr>
        <w:t>de goedkoopste kosten per land per methode.</w:t>
      </w:r>
    </w:p>
    <w:p w14:paraId="7A86D23B" w14:textId="77777777" w:rsidR="00ED2C73" w:rsidRDefault="00ED2C73" w:rsidP="00C562EA">
      <w:pPr>
        <w:pStyle w:val="Geenafstand"/>
        <w:spacing w:line="360" w:lineRule="auto"/>
        <w:jc w:val="both"/>
      </w:pPr>
    </w:p>
    <w:p w14:paraId="158745FE" w14:textId="4A2983DF" w:rsidR="00700831" w:rsidRDefault="00475CCF" w:rsidP="00EC22F3">
      <w:pPr>
        <w:pStyle w:val="Geenafstand"/>
        <w:spacing w:line="360" w:lineRule="auto"/>
        <w:jc w:val="both"/>
      </w:pPr>
      <w:r>
        <w:t>In figuren 9 en 10</w:t>
      </w:r>
      <w:r w:rsidR="00EC22F3">
        <w:t xml:space="preserve"> zijn tot slot alle </w:t>
      </w:r>
      <w:r w:rsidR="00ED2C73">
        <w:t xml:space="preserve">laagste en gemiddelde </w:t>
      </w:r>
      <w:r w:rsidR="00EC22F3">
        <w:t>kosten per kostenschema van Rusland te zien.</w:t>
      </w:r>
    </w:p>
    <w:p w14:paraId="187C17A4" w14:textId="77777777" w:rsidR="00ED2C73" w:rsidRDefault="00ED2C73" w:rsidP="00EC22F3">
      <w:pPr>
        <w:pStyle w:val="Geenafstand"/>
        <w:spacing w:line="360" w:lineRule="auto"/>
        <w:jc w:val="both"/>
      </w:pPr>
    </w:p>
    <w:tbl>
      <w:tblPr>
        <w:tblW w:w="5000" w:type="pct"/>
        <w:tblCellMar>
          <w:left w:w="0" w:type="dxa"/>
          <w:right w:w="0" w:type="dxa"/>
        </w:tblCellMar>
        <w:tblLook w:val="04A0" w:firstRow="1" w:lastRow="0" w:firstColumn="1" w:lastColumn="0" w:noHBand="0" w:noVBand="1"/>
      </w:tblPr>
      <w:tblGrid>
        <w:gridCol w:w="1720"/>
        <w:gridCol w:w="2383"/>
        <w:gridCol w:w="2361"/>
        <w:gridCol w:w="3230"/>
      </w:tblGrid>
      <w:tr w:rsidR="00397881" w:rsidRPr="00397881" w14:paraId="6D1154A4" w14:textId="77777777" w:rsidTr="00EC22F3">
        <w:trPr>
          <w:trHeight w:val="584"/>
        </w:trPr>
        <w:tc>
          <w:tcPr>
            <w:tcW w:w="887" w:type="pct"/>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5FF572F" w14:textId="77777777" w:rsidR="00397881" w:rsidRPr="00AC28F4" w:rsidRDefault="00397881" w:rsidP="00EC22F3">
            <w:pPr>
              <w:ind w:left="278"/>
              <w:rPr>
                <w:rPrChange w:id="53" w:author="Shannon Bakker" w:date="2016-05-26T12:29:00Z">
                  <w:rPr>
                    <w:lang w:val="en-GB"/>
                  </w:rPr>
                </w:rPrChange>
              </w:rPr>
            </w:pPr>
          </w:p>
        </w:tc>
        <w:tc>
          <w:tcPr>
            <w:tcW w:w="1229" w:type="pct"/>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FC08382" w14:textId="77777777" w:rsidR="00397881" w:rsidRPr="00397881" w:rsidRDefault="00397881" w:rsidP="00397881">
            <w:pPr>
              <w:rPr>
                <w:lang w:val="en-GB"/>
              </w:rPr>
            </w:pPr>
            <w:r w:rsidRPr="00397881">
              <w:rPr>
                <w:b/>
                <w:bCs/>
              </w:rPr>
              <w:t>Random Sampling</w:t>
            </w:r>
          </w:p>
        </w:tc>
        <w:tc>
          <w:tcPr>
            <w:tcW w:w="1218" w:type="pct"/>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781FF79" w14:textId="77777777" w:rsidR="00397881" w:rsidRPr="00397881" w:rsidRDefault="00397881" w:rsidP="00397881">
            <w:pPr>
              <w:rPr>
                <w:lang w:val="en-GB"/>
              </w:rPr>
            </w:pPr>
            <w:r w:rsidRPr="00397881">
              <w:rPr>
                <w:b/>
                <w:bCs/>
              </w:rPr>
              <w:t>Classic Hillclimber</w:t>
            </w:r>
          </w:p>
        </w:tc>
        <w:tc>
          <w:tcPr>
            <w:tcW w:w="1666" w:type="pct"/>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1329880" w14:textId="77777777" w:rsidR="00397881" w:rsidRPr="00397881" w:rsidRDefault="00397881" w:rsidP="00397881">
            <w:pPr>
              <w:rPr>
                <w:lang w:val="en-GB"/>
              </w:rPr>
            </w:pPr>
            <w:r w:rsidRPr="00397881">
              <w:rPr>
                <w:b/>
                <w:bCs/>
              </w:rPr>
              <w:t>Lowest Choice Hillclimber</w:t>
            </w:r>
          </w:p>
        </w:tc>
      </w:tr>
      <w:tr w:rsidR="00397881" w:rsidRPr="00397881" w14:paraId="7B438D64" w14:textId="77777777" w:rsidTr="00EC22F3">
        <w:trPr>
          <w:trHeight w:val="584"/>
        </w:trPr>
        <w:tc>
          <w:tcPr>
            <w:tcW w:w="887" w:type="pct"/>
            <w:tcBorders>
              <w:top w:val="single" w:sz="24" w:space="0" w:color="FFFFFF"/>
              <w:left w:val="single" w:sz="8" w:space="0" w:color="FFFFFF"/>
              <w:bottom w:val="single" w:sz="8" w:space="0" w:color="FFFFFF"/>
              <w:right w:val="single" w:sz="8" w:space="0" w:color="FFFFFF"/>
            </w:tcBorders>
            <w:shd w:val="clear" w:color="auto" w:fill="5B9BD5"/>
            <w:tcMar>
              <w:top w:w="72" w:type="dxa"/>
              <w:left w:w="144" w:type="dxa"/>
              <w:bottom w:w="72" w:type="dxa"/>
              <w:right w:w="144" w:type="dxa"/>
            </w:tcMar>
            <w:hideMark/>
          </w:tcPr>
          <w:p w14:paraId="4CE9183B" w14:textId="77777777" w:rsidR="00397881" w:rsidRPr="00397881" w:rsidRDefault="00397881" w:rsidP="00397881">
            <w:pPr>
              <w:rPr>
                <w:lang w:val="en-GB"/>
              </w:rPr>
            </w:pPr>
            <w:r w:rsidRPr="00397881">
              <w:rPr>
                <w:b/>
                <w:bCs/>
              </w:rPr>
              <w:t>Min-prijs</w:t>
            </w:r>
          </w:p>
        </w:tc>
        <w:tc>
          <w:tcPr>
            <w:tcW w:w="1229" w:type="pct"/>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55364A1" w14:textId="77777777" w:rsidR="00397881" w:rsidRPr="00397881" w:rsidRDefault="00397881" w:rsidP="00397881">
            <w:pPr>
              <w:rPr>
                <w:lang w:val="en-GB"/>
              </w:rPr>
            </w:pPr>
            <w:r w:rsidRPr="00397881">
              <w:t>2390</w:t>
            </w:r>
          </w:p>
        </w:tc>
        <w:tc>
          <w:tcPr>
            <w:tcW w:w="1218" w:type="pct"/>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B483C20" w14:textId="77777777" w:rsidR="00397881" w:rsidRPr="00397881" w:rsidRDefault="00397881" w:rsidP="00397881">
            <w:pPr>
              <w:rPr>
                <w:lang w:val="en-GB"/>
              </w:rPr>
            </w:pPr>
            <w:r w:rsidRPr="00397881">
              <w:t>1982</w:t>
            </w:r>
          </w:p>
        </w:tc>
        <w:tc>
          <w:tcPr>
            <w:tcW w:w="1666" w:type="pct"/>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D373D9C" w14:textId="77777777" w:rsidR="00397881" w:rsidRPr="00397881" w:rsidRDefault="00397881" w:rsidP="00397881">
            <w:pPr>
              <w:rPr>
                <w:lang w:val="en-GB"/>
              </w:rPr>
            </w:pPr>
            <w:r w:rsidRPr="00397881">
              <w:t>1958</w:t>
            </w:r>
          </w:p>
        </w:tc>
      </w:tr>
      <w:tr w:rsidR="00397881" w:rsidRPr="00397881" w14:paraId="05BD20AB" w14:textId="77777777" w:rsidTr="00EC22F3">
        <w:trPr>
          <w:trHeight w:val="584"/>
        </w:trPr>
        <w:tc>
          <w:tcPr>
            <w:tcW w:w="887" w:type="pct"/>
            <w:tcBorders>
              <w:top w:val="single" w:sz="8" w:space="0" w:color="FFFFFF"/>
              <w:left w:val="single" w:sz="8" w:space="0" w:color="FFFFFF"/>
              <w:bottom w:val="single" w:sz="8" w:space="0" w:color="FFFFFF"/>
              <w:right w:val="single" w:sz="8" w:space="0" w:color="FFFFFF"/>
            </w:tcBorders>
            <w:shd w:val="clear" w:color="auto" w:fill="5B9BD5"/>
            <w:tcMar>
              <w:top w:w="72" w:type="dxa"/>
              <w:left w:w="144" w:type="dxa"/>
              <w:bottom w:w="72" w:type="dxa"/>
              <w:right w:w="144" w:type="dxa"/>
            </w:tcMar>
            <w:hideMark/>
          </w:tcPr>
          <w:p w14:paraId="6994421E" w14:textId="77777777" w:rsidR="00397881" w:rsidRPr="00397881" w:rsidRDefault="00397881" w:rsidP="00397881">
            <w:pPr>
              <w:rPr>
                <w:lang w:val="en-GB"/>
              </w:rPr>
            </w:pPr>
            <w:r w:rsidRPr="00397881">
              <w:rPr>
                <w:b/>
                <w:bCs/>
              </w:rPr>
              <w:t>Max-prijs</w:t>
            </w:r>
          </w:p>
        </w:tc>
        <w:tc>
          <w:tcPr>
            <w:tcW w:w="1229"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7B95E6C" w14:textId="77777777" w:rsidR="00397881" w:rsidRPr="00397881" w:rsidRDefault="00397881" w:rsidP="00397881">
            <w:pPr>
              <w:rPr>
                <w:lang w:val="en-GB"/>
              </w:rPr>
            </w:pPr>
            <w:r w:rsidRPr="00397881">
              <w:t>2778</w:t>
            </w:r>
          </w:p>
        </w:tc>
        <w:tc>
          <w:tcPr>
            <w:tcW w:w="1218"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D685A29" w14:textId="77777777" w:rsidR="00397881" w:rsidRPr="00397881" w:rsidRDefault="00397881" w:rsidP="00397881">
            <w:pPr>
              <w:rPr>
                <w:lang w:val="en-GB"/>
              </w:rPr>
            </w:pPr>
            <w:r w:rsidRPr="00397881">
              <w:t>2154</w:t>
            </w:r>
          </w:p>
        </w:tc>
        <w:tc>
          <w:tcPr>
            <w:tcW w:w="1666" w:type="pct"/>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757935D" w14:textId="77777777" w:rsidR="00397881" w:rsidRPr="00397881" w:rsidRDefault="00397881" w:rsidP="00397881">
            <w:pPr>
              <w:rPr>
                <w:lang w:val="en-GB"/>
              </w:rPr>
            </w:pPr>
            <w:r w:rsidRPr="00397881">
              <w:t>2121</w:t>
            </w:r>
          </w:p>
        </w:tc>
      </w:tr>
      <w:tr w:rsidR="00397881" w:rsidRPr="00397881" w14:paraId="0CE1CE10" w14:textId="77777777" w:rsidTr="00EC22F3">
        <w:trPr>
          <w:trHeight w:val="584"/>
        </w:trPr>
        <w:tc>
          <w:tcPr>
            <w:tcW w:w="887" w:type="pct"/>
            <w:tcBorders>
              <w:top w:val="single" w:sz="8" w:space="0" w:color="FFFFFF"/>
              <w:left w:val="single" w:sz="8" w:space="0" w:color="FFFFFF"/>
              <w:bottom w:val="single" w:sz="8" w:space="0" w:color="FFFFFF"/>
              <w:right w:val="single" w:sz="8" w:space="0" w:color="FFFFFF"/>
            </w:tcBorders>
            <w:shd w:val="clear" w:color="auto" w:fill="5B9BD5"/>
            <w:tcMar>
              <w:top w:w="72" w:type="dxa"/>
              <w:left w:w="144" w:type="dxa"/>
              <w:bottom w:w="72" w:type="dxa"/>
              <w:right w:w="144" w:type="dxa"/>
            </w:tcMar>
            <w:hideMark/>
          </w:tcPr>
          <w:p w14:paraId="439AF758" w14:textId="77777777" w:rsidR="00397881" w:rsidRPr="00397881" w:rsidRDefault="00397881" w:rsidP="00397881">
            <w:pPr>
              <w:rPr>
                <w:lang w:val="en-GB"/>
              </w:rPr>
            </w:pPr>
            <w:r w:rsidRPr="00397881">
              <w:rPr>
                <w:b/>
                <w:bCs/>
              </w:rPr>
              <w:t>Gemiddelde</w:t>
            </w:r>
          </w:p>
        </w:tc>
        <w:tc>
          <w:tcPr>
            <w:tcW w:w="1229"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B0FBFCA" w14:textId="77777777" w:rsidR="00397881" w:rsidRPr="00397881" w:rsidRDefault="00397881" w:rsidP="00397881">
            <w:pPr>
              <w:rPr>
                <w:lang w:val="en-GB"/>
              </w:rPr>
            </w:pPr>
            <w:r w:rsidRPr="00397881">
              <w:t>2597</w:t>
            </w:r>
          </w:p>
        </w:tc>
        <w:tc>
          <w:tcPr>
            <w:tcW w:w="1218"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63D738A" w14:textId="77777777" w:rsidR="00397881" w:rsidRPr="00397881" w:rsidRDefault="00397881" w:rsidP="00397881">
            <w:pPr>
              <w:rPr>
                <w:lang w:val="en-GB"/>
              </w:rPr>
            </w:pPr>
            <w:r w:rsidRPr="00397881">
              <w:t>2068</w:t>
            </w:r>
          </w:p>
        </w:tc>
        <w:tc>
          <w:tcPr>
            <w:tcW w:w="1666" w:type="pct"/>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E862FBA" w14:textId="77777777" w:rsidR="00397881" w:rsidRPr="00397881" w:rsidRDefault="00397881" w:rsidP="00397881">
            <w:pPr>
              <w:rPr>
                <w:lang w:val="en-GB"/>
              </w:rPr>
            </w:pPr>
            <w:r w:rsidRPr="00397881">
              <w:t>2037</w:t>
            </w:r>
          </w:p>
        </w:tc>
      </w:tr>
    </w:tbl>
    <w:p w14:paraId="003C7736" w14:textId="783796C9" w:rsidR="00397881" w:rsidRPr="00ED2C73" w:rsidRDefault="00475CCF" w:rsidP="00F56BAE">
      <w:pPr>
        <w:rPr>
          <w:i/>
        </w:rPr>
      </w:pPr>
      <w:r>
        <w:rPr>
          <w:i/>
        </w:rPr>
        <w:t>Figuur 9</w:t>
      </w:r>
      <w:r w:rsidR="00EC22F3" w:rsidRPr="00ED2C73">
        <w:rPr>
          <w:i/>
        </w:rPr>
        <w:t xml:space="preserve">: deze tabel toont de laagste </w:t>
      </w:r>
      <w:r w:rsidR="00ED2C73" w:rsidRPr="00ED2C73">
        <w:rPr>
          <w:i/>
        </w:rPr>
        <w:t>en gemiddelde kosten</w:t>
      </w:r>
      <w:r w:rsidR="00EC22F3" w:rsidRPr="00ED2C73">
        <w:rPr>
          <w:i/>
        </w:rPr>
        <w:t xml:space="preserve"> van iedere methode van Rusland</w:t>
      </w:r>
      <w:r w:rsidR="00ED2C73">
        <w:rPr>
          <w:i/>
        </w:rPr>
        <w:t xml:space="preserve"> </w:t>
      </w:r>
      <w:r w:rsidR="00407E87">
        <w:rPr>
          <w:i/>
        </w:rPr>
        <w:t>aan de hand van</w:t>
      </w:r>
      <w:r w:rsidR="00ED2C73">
        <w:rPr>
          <w:i/>
        </w:rPr>
        <w:t xml:space="preserve"> kostenschema 1</w:t>
      </w:r>
    </w:p>
    <w:p w14:paraId="36EABD06" w14:textId="118B9A3F" w:rsidR="00397881" w:rsidRDefault="00397881" w:rsidP="00F56BAE">
      <w:r w:rsidRPr="00397881">
        <w:rPr>
          <w:noProof/>
          <w:lang w:eastAsia="nl-NL"/>
        </w:rPr>
        <w:drawing>
          <wp:inline distT="0" distB="0" distL="0" distR="0" wp14:anchorId="33A91311" wp14:editId="523CF8F2">
            <wp:extent cx="6771706" cy="955353"/>
            <wp:effectExtent l="0" t="0" r="10160" b="1016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6"/>
                    <a:stretch>
                      <a:fillRect/>
                    </a:stretch>
                  </pic:blipFill>
                  <pic:spPr>
                    <a:xfrm>
                      <a:off x="0" y="0"/>
                      <a:ext cx="6771706" cy="955353"/>
                    </a:xfrm>
                    <a:prstGeom prst="rect">
                      <a:avLst/>
                    </a:prstGeom>
                  </pic:spPr>
                </pic:pic>
              </a:graphicData>
            </a:graphic>
          </wp:inline>
        </w:drawing>
      </w:r>
    </w:p>
    <w:p w14:paraId="600450BB" w14:textId="34BCE7E9" w:rsidR="00ED2C73" w:rsidRPr="00ED2C73" w:rsidRDefault="00475CCF" w:rsidP="00ED2C73">
      <w:pPr>
        <w:rPr>
          <w:i/>
        </w:rPr>
      </w:pPr>
      <w:r>
        <w:rPr>
          <w:i/>
        </w:rPr>
        <w:t>Figuur 10</w:t>
      </w:r>
      <w:r w:rsidR="00ED2C73" w:rsidRPr="00ED2C73">
        <w:rPr>
          <w:i/>
        </w:rPr>
        <w:t xml:space="preserve">: deze tabel toont de laagste kosten en gemiddelde kosten van iedere methode van Rusland </w:t>
      </w:r>
      <w:r w:rsidR="00407E87">
        <w:rPr>
          <w:i/>
        </w:rPr>
        <w:t>aan de hand van</w:t>
      </w:r>
      <w:r w:rsidR="00ED2C73">
        <w:rPr>
          <w:i/>
        </w:rPr>
        <w:t xml:space="preserve"> kostenschema 2</w:t>
      </w:r>
    </w:p>
    <w:p w14:paraId="42BC4853" w14:textId="77777777" w:rsidR="00057AA3" w:rsidRDefault="00057AA3" w:rsidP="00F56BAE"/>
    <w:p w14:paraId="68326BC8" w14:textId="2448253D" w:rsidR="00ED2C73" w:rsidRDefault="00CE1D2F" w:rsidP="00F56BAE">
      <w:r>
        <w:t>3.2.2 Resultaten O</w:t>
      </w:r>
      <w:r w:rsidR="00ED2C73">
        <w:t>pgedeelde kaart</w:t>
      </w:r>
    </w:p>
    <w:p w14:paraId="7EC96BC6" w14:textId="5FB32AB8" w:rsidR="00CE1D2F" w:rsidRDefault="0038641B" w:rsidP="00F56BAE">
      <w:r>
        <w:t>De Opgedeelde kaart van Rusland geeft een uitkomst van 1936. Dit is dus lager dan het aan de hand van een Lowest Choice Hill Climber van de kaart zonder opdeling.</w:t>
      </w:r>
    </w:p>
    <w:p w14:paraId="59AD4B66" w14:textId="77777777" w:rsidR="00ED2C73" w:rsidRDefault="00ED2C73" w:rsidP="00F56BAE"/>
    <w:p w14:paraId="4C7DE169" w14:textId="0ED94867" w:rsidR="00ED2C73" w:rsidRPr="00ED2C73" w:rsidRDefault="00ED2C73" w:rsidP="00F56BAE">
      <w:pPr>
        <w:rPr>
          <w:b/>
        </w:rPr>
      </w:pPr>
      <w:r w:rsidRPr="00ED2C73">
        <w:rPr>
          <w:b/>
        </w:rPr>
        <w:t>4. CONCLUSIES</w:t>
      </w:r>
    </w:p>
    <w:p w14:paraId="2CCCC0DC" w14:textId="77777777" w:rsidR="00262B95" w:rsidRPr="00ED2C73" w:rsidRDefault="00262B95" w:rsidP="00ED2C73">
      <w:pPr>
        <w:numPr>
          <w:ilvl w:val="0"/>
          <w:numId w:val="4"/>
        </w:numPr>
        <w:rPr>
          <w:lang w:val="en-GB"/>
        </w:rPr>
      </w:pPr>
      <w:r w:rsidRPr="00ED2C73">
        <w:t>Probleem 1: Gelijke Verdeling</w:t>
      </w:r>
    </w:p>
    <w:p w14:paraId="460F7271" w14:textId="77777777" w:rsidR="00262B95" w:rsidRPr="00AC28F4" w:rsidRDefault="00262B95" w:rsidP="00ED2C73">
      <w:pPr>
        <w:numPr>
          <w:ilvl w:val="1"/>
          <w:numId w:val="4"/>
        </w:numPr>
        <w:rPr>
          <w:rPrChange w:id="54" w:author="Shannon Bakker" w:date="2016-05-26T12:29:00Z">
            <w:rPr>
              <w:lang w:val="en-GB"/>
            </w:rPr>
          </w:rPrChange>
        </w:rPr>
      </w:pPr>
      <w:r w:rsidRPr="00ED2C73">
        <w:t xml:space="preserve"> Optimale oplossing is in alle landen mogelijk</w:t>
      </w:r>
    </w:p>
    <w:p w14:paraId="59A62D92" w14:textId="77777777" w:rsidR="00262B95" w:rsidRPr="00AC28F4" w:rsidRDefault="00262B95" w:rsidP="00ED2C73">
      <w:pPr>
        <w:numPr>
          <w:ilvl w:val="1"/>
          <w:numId w:val="4"/>
        </w:numPr>
        <w:rPr>
          <w:rPrChange w:id="55" w:author="Shannon Bakker" w:date="2016-05-26T12:29:00Z">
            <w:rPr>
              <w:lang w:val="en-GB"/>
            </w:rPr>
          </w:rPrChange>
        </w:rPr>
      </w:pPr>
      <w:r w:rsidRPr="00ED2C73">
        <w:t xml:space="preserve"> Meer optimale oplossingen bij begin bij de meest connected provincies</w:t>
      </w:r>
    </w:p>
    <w:p w14:paraId="572F0FAE" w14:textId="77777777" w:rsidR="00262B95" w:rsidRPr="00ED2C73" w:rsidRDefault="00262B95" w:rsidP="00ED2C73">
      <w:pPr>
        <w:numPr>
          <w:ilvl w:val="1"/>
          <w:numId w:val="4"/>
        </w:numPr>
        <w:rPr>
          <w:lang w:val="en-GB"/>
        </w:rPr>
      </w:pPr>
      <w:r w:rsidRPr="00ED2C73">
        <w:t>Probleem 2: Goedkope Verdeling</w:t>
      </w:r>
    </w:p>
    <w:p w14:paraId="437977A7" w14:textId="77777777" w:rsidR="00262B95" w:rsidRPr="00AC28F4" w:rsidRDefault="00262B95" w:rsidP="00ED2C73">
      <w:pPr>
        <w:numPr>
          <w:ilvl w:val="1"/>
          <w:numId w:val="4"/>
        </w:numPr>
        <w:rPr>
          <w:rPrChange w:id="56" w:author="Shannon Bakker" w:date="2016-05-26T12:29:00Z">
            <w:rPr>
              <w:lang w:val="en-GB"/>
            </w:rPr>
          </w:rPrChange>
        </w:rPr>
      </w:pPr>
      <w:r w:rsidRPr="00ED2C73">
        <w:t xml:space="preserve"> Hill Climber werkt beter dan Random Sampling</w:t>
      </w:r>
    </w:p>
    <w:p w14:paraId="25F01BA9" w14:textId="77777777" w:rsidR="00262B95" w:rsidRPr="00AC28F4" w:rsidRDefault="00262B95" w:rsidP="00ED2C73">
      <w:pPr>
        <w:numPr>
          <w:ilvl w:val="1"/>
          <w:numId w:val="4"/>
        </w:numPr>
        <w:rPr>
          <w:rPrChange w:id="57" w:author="Shannon Bakker" w:date="2016-05-26T12:29:00Z">
            <w:rPr>
              <w:lang w:val="en-GB"/>
            </w:rPr>
          </w:rPrChange>
        </w:rPr>
      </w:pPr>
      <w:r w:rsidRPr="00ED2C73">
        <w:t xml:space="preserve"> Lowest Hill Climber lijkt voor Rusland beter te werken dan een Classic Hill Climber</w:t>
      </w:r>
    </w:p>
    <w:p w14:paraId="0761DBA5" w14:textId="77777777" w:rsidR="00262B95" w:rsidRPr="00ED2C73" w:rsidRDefault="00262B95" w:rsidP="00ED2C73">
      <w:pPr>
        <w:numPr>
          <w:ilvl w:val="1"/>
          <w:numId w:val="4"/>
        </w:numPr>
        <w:rPr>
          <w:lang w:val="en-GB"/>
        </w:rPr>
      </w:pPr>
      <w:r w:rsidRPr="00ED2C73">
        <w:t xml:space="preserve"> Kostenschema 1 &lt; Kostenschema 2 </w:t>
      </w:r>
    </w:p>
    <w:p w14:paraId="5033F3BA" w14:textId="77777777" w:rsidR="00262B95" w:rsidRPr="00ED2C73" w:rsidRDefault="00262B95" w:rsidP="00ED2C73">
      <w:pPr>
        <w:numPr>
          <w:ilvl w:val="1"/>
          <w:numId w:val="4"/>
        </w:numPr>
        <w:rPr>
          <w:lang w:val="en-GB"/>
        </w:rPr>
      </w:pPr>
      <w:r w:rsidRPr="00ED2C73">
        <w:t xml:space="preserve"> Laagste prijs: 1936</w:t>
      </w:r>
    </w:p>
    <w:p w14:paraId="143D4DAB" w14:textId="77777777" w:rsidR="00ED2C73" w:rsidRDefault="00ED2C73" w:rsidP="00F56BAE"/>
    <w:p w14:paraId="1A410C34" w14:textId="77777777" w:rsidR="00ED2C73" w:rsidRDefault="00ED2C73" w:rsidP="00F56BAE"/>
    <w:p w14:paraId="53B64920" w14:textId="77777777" w:rsidR="00057AA3" w:rsidRPr="00AF170A" w:rsidRDefault="00057AA3" w:rsidP="00057AA3">
      <w:pPr>
        <w:rPr>
          <w:b/>
        </w:rPr>
      </w:pPr>
      <w:r w:rsidRPr="00AF170A">
        <w:rPr>
          <w:b/>
        </w:rPr>
        <w:t>Bronnen</w:t>
      </w:r>
    </w:p>
    <w:p w14:paraId="13203063" w14:textId="77777777" w:rsidR="00057AA3" w:rsidRPr="00356C5E" w:rsidRDefault="00057AA3" w:rsidP="00057AA3">
      <w:r w:rsidRPr="00700831">
        <w:t xml:space="preserve">Appel, K., Haken, W., &amp; Koch, J. (1977). </w:t>
      </w:r>
      <w:r w:rsidRPr="00037FEE">
        <w:rPr>
          <w:lang w:val="en-GB"/>
        </w:rPr>
        <w:t>Every planar map is four c</w:t>
      </w:r>
      <w:r w:rsidRPr="00700831">
        <w:rPr>
          <w:lang w:val="en-GB"/>
        </w:rPr>
        <w:t xml:space="preserve">olorable. </w:t>
      </w:r>
      <w:r w:rsidRPr="00700831">
        <w:t>Part II: Reducibility. Illinois Journal of Mathematics, 21(3), 491-567.</w:t>
      </w:r>
    </w:p>
    <w:p w14:paraId="4C2F755D" w14:textId="77777777" w:rsidR="00057AA3" w:rsidRPr="00F56BAE" w:rsidRDefault="00057AA3" w:rsidP="00F56BAE"/>
    <w:sectPr w:rsidR="00057AA3" w:rsidRPr="00F56BAE">
      <w:footerReference w:type="even" r:id="rId17"/>
      <w:footerReference w:type="default" r:id="rId1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248DA" w14:textId="77777777" w:rsidR="00251BC0" w:rsidRDefault="00251BC0" w:rsidP="00213248">
      <w:pPr>
        <w:spacing w:after="0" w:line="240" w:lineRule="auto"/>
      </w:pPr>
      <w:r>
        <w:separator/>
      </w:r>
    </w:p>
  </w:endnote>
  <w:endnote w:type="continuationSeparator" w:id="0">
    <w:p w14:paraId="21D45293" w14:textId="77777777" w:rsidR="00251BC0" w:rsidRDefault="00251BC0" w:rsidP="00213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6E70F" w14:textId="77777777" w:rsidR="00CE1D2F" w:rsidRDefault="00CE1D2F" w:rsidP="00554E2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AEFA3AD" w14:textId="77777777" w:rsidR="00CE1D2F" w:rsidRDefault="00CE1D2F" w:rsidP="00554E20">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B12E1" w14:textId="1488DDB9" w:rsidR="00CE1D2F" w:rsidRDefault="00CE1D2F" w:rsidP="00554E2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856469">
      <w:rPr>
        <w:rStyle w:val="Paginanummer"/>
        <w:noProof/>
      </w:rPr>
      <w:t>4</w:t>
    </w:r>
    <w:r>
      <w:rPr>
        <w:rStyle w:val="Paginanummer"/>
      </w:rPr>
      <w:fldChar w:fldCharType="end"/>
    </w:r>
  </w:p>
  <w:p w14:paraId="453BC115" w14:textId="77777777" w:rsidR="00CE1D2F" w:rsidRDefault="00CE1D2F" w:rsidP="00554E20">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F0F791" w14:textId="77777777" w:rsidR="00251BC0" w:rsidRDefault="00251BC0" w:rsidP="00213248">
      <w:pPr>
        <w:spacing w:after="0" w:line="240" w:lineRule="auto"/>
      </w:pPr>
      <w:r>
        <w:separator/>
      </w:r>
    </w:p>
  </w:footnote>
  <w:footnote w:type="continuationSeparator" w:id="0">
    <w:p w14:paraId="32BBE405" w14:textId="77777777" w:rsidR="00251BC0" w:rsidRDefault="00251BC0" w:rsidP="00213248">
      <w:pPr>
        <w:spacing w:after="0" w:line="240" w:lineRule="auto"/>
      </w:pPr>
      <w:r>
        <w:continuationSeparator/>
      </w:r>
    </w:p>
  </w:footnote>
  <w:footnote w:id="1">
    <w:p w14:paraId="307FD526" w14:textId="260359CF" w:rsidR="00CE1D2F" w:rsidRDefault="00CE1D2F">
      <w:pPr>
        <w:pStyle w:val="Voetnoottekst"/>
      </w:pPr>
      <w:r>
        <w:rPr>
          <w:rStyle w:val="Voetnootmarkering"/>
        </w:rPr>
        <w:footnoteRef/>
      </w:r>
      <w:r>
        <w:t xml:space="preserve"> Bij deze aantallen is uitgegaan van de gegeven kaarten. Daardoor komt het aantal provincies niet in alle gevallen overeen met de werkelijkheid.</w:t>
      </w:r>
    </w:p>
  </w:footnote>
  <w:footnote w:id="2">
    <w:p w14:paraId="33BCEE03" w14:textId="031BF123" w:rsidR="00CE1D2F" w:rsidRDefault="00CE1D2F">
      <w:pPr>
        <w:pStyle w:val="Voetnoottekst"/>
      </w:pPr>
      <w:r>
        <w:rPr>
          <w:rStyle w:val="Voetnootmarkering"/>
        </w:rPr>
        <w:footnoteRef/>
      </w:r>
      <w:r>
        <w:t xml:space="preserve"> Appel &amp; Haken, 1977.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75E2F"/>
    <w:multiLevelType w:val="hybridMultilevel"/>
    <w:tmpl w:val="F68286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C0231C9"/>
    <w:multiLevelType w:val="hybridMultilevel"/>
    <w:tmpl w:val="6B02C5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9AB71FD"/>
    <w:multiLevelType w:val="hybridMultilevel"/>
    <w:tmpl w:val="B75E346C"/>
    <w:lvl w:ilvl="0" w:tplc="63F4E0AE">
      <w:start w:val="1"/>
      <w:numFmt w:val="bullet"/>
      <w:lvlText w:val=""/>
      <w:lvlJc w:val="left"/>
      <w:pPr>
        <w:tabs>
          <w:tab w:val="num" w:pos="720"/>
        </w:tabs>
        <w:ind w:left="720" w:hanging="360"/>
      </w:pPr>
      <w:rPr>
        <w:rFonts w:ascii="Wingdings" w:hAnsi="Wingdings" w:hint="default"/>
      </w:rPr>
    </w:lvl>
    <w:lvl w:ilvl="1" w:tplc="1B4C9A64">
      <w:numFmt w:val="none"/>
      <w:lvlText w:val=""/>
      <w:lvlJc w:val="left"/>
      <w:pPr>
        <w:tabs>
          <w:tab w:val="num" w:pos="360"/>
        </w:tabs>
      </w:pPr>
    </w:lvl>
    <w:lvl w:ilvl="2" w:tplc="78B41CDC" w:tentative="1">
      <w:start w:val="1"/>
      <w:numFmt w:val="bullet"/>
      <w:lvlText w:val=""/>
      <w:lvlJc w:val="left"/>
      <w:pPr>
        <w:tabs>
          <w:tab w:val="num" w:pos="2160"/>
        </w:tabs>
        <w:ind w:left="2160" w:hanging="360"/>
      </w:pPr>
      <w:rPr>
        <w:rFonts w:ascii="Wingdings" w:hAnsi="Wingdings" w:hint="default"/>
      </w:rPr>
    </w:lvl>
    <w:lvl w:ilvl="3" w:tplc="A732931E" w:tentative="1">
      <w:start w:val="1"/>
      <w:numFmt w:val="bullet"/>
      <w:lvlText w:val=""/>
      <w:lvlJc w:val="left"/>
      <w:pPr>
        <w:tabs>
          <w:tab w:val="num" w:pos="2880"/>
        </w:tabs>
        <w:ind w:left="2880" w:hanging="360"/>
      </w:pPr>
      <w:rPr>
        <w:rFonts w:ascii="Wingdings" w:hAnsi="Wingdings" w:hint="default"/>
      </w:rPr>
    </w:lvl>
    <w:lvl w:ilvl="4" w:tplc="8A707CA8" w:tentative="1">
      <w:start w:val="1"/>
      <w:numFmt w:val="bullet"/>
      <w:lvlText w:val=""/>
      <w:lvlJc w:val="left"/>
      <w:pPr>
        <w:tabs>
          <w:tab w:val="num" w:pos="3600"/>
        </w:tabs>
        <w:ind w:left="3600" w:hanging="360"/>
      </w:pPr>
      <w:rPr>
        <w:rFonts w:ascii="Wingdings" w:hAnsi="Wingdings" w:hint="default"/>
      </w:rPr>
    </w:lvl>
    <w:lvl w:ilvl="5" w:tplc="BBF40E68" w:tentative="1">
      <w:start w:val="1"/>
      <w:numFmt w:val="bullet"/>
      <w:lvlText w:val=""/>
      <w:lvlJc w:val="left"/>
      <w:pPr>
        <w:tabs>
          <w:tab w:val="num" w:pos="4320"/>
        </w:tabs>
        <w:ind w:left="4320" w:hanging="360"/>
      </w:pPr>
      <w:rPr>
        <w:rFonts w:ascii="Wingdings" w:hAnsi="Wingdings" w:hint="default"/>
      </w:rPr>
    </w:lvl>
    <w:lvl w:ilvl="6" w:tplc="1DD27FC8" w:tentative="1">
      <w:start w:val="1"/>
      <w:numFmt w:val="bullet"/>
      <w:lvlText w:val=""/>
      <w:lvlJc w:val="left"/>
      <w:pPr>
        <w:tabs>
          <w:tab w:val="num" w:pos="5040"/>
        </w:tabs>
        <w:ind w:left="5040" w:hanging="360"/>
      </w:pPr>
      <w:rPr>
        <w:rFonts w:ascii="Wingdings" w:hAnsi="Wingdings" w:hint="default"/>
      </w:rPr>
    </w:lvl>
    <w:lvl w:ilvl="7" w:tplc="8D14B7B0" w:tentative="1">
      <w:start w:val="1"/>
      <w:numFmt w:val="bullet"/>
      <w:lvlText w:val=""/>
      <w:lvlJc w:val="left"/>
      <w:pPr>
        <w:tabs>
          <w:tab w:val="num" w:pos="5760"/>
        </w:tabs>
        <w:ind w:left="5760" w:hanging="360"/>
      </w:pPr>
      <w:rPr>
        <w:rFonts w:ascii="Wingdings" w:hAnsi="Wingdings" w:hint="default"/>
      </w:rPr>
    </w:lvl>
    <w:lvl w:ilvl="8" w:tplc="52B4533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D0F095D"/>
    <w:multiLevelType w:val="hybridMultilevel"/>
    <w:tmpl w:val="A976C4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nnon Bakker">
    <w15:presenceInfo w15:providerId="Windows Live" w15:userId="ba734cbc10afb8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5E"/>
    <w:rsid w:val="0002389D"/>
    <w:rsid w:val="00033801"/>
    <w:rsid w:val="000349DA"/>
    <w:rsid w:val="00037FEE"/>
    <w:rsid w:val="00043EC3"/>
    <w:rsid w:val="00057AA3"/>
    <w:rsid w:val="0009319C"/>
    <w:rsid w:val="000A72A7"/>
    <w:rsid w:val="000B23D8"/>
    <w:rsid w:val="000C491A"/>
    <w:rsid w:val="000E5D62"/>
    <w:rsid w:val="0012217B"/>
    <w:rsid w:val="0020462E"/>
    <w:rsid w:val="00213248"/>
    <w:rsid w:val="00251BC0"/>
    <w:rsid w:val="00262B95"/>
    <w:rsid w:val="00272954"/>
    <w:rsid w:val="00297BBF"/>
    <w:rsid w:val="002A63BB"/>
    <w:rsid w:val="002B2D3C"/>
    <w:rsid w:val="002D2684"/>
    <w:rsid w:val="00356C5E"/>
    <w:rsid w:val="0038641B"/>
    <w:rsid w:val="00397881"/>
    <w:rsid w:val="004008FA"/>
    <w:rsid w:val="00407E87"/>
    <w:rsid w:val="00425019"/>
    <w:rsid w:val="004612C2"/>
    <w:rsid w:val="00475CCF"/>
    <w:rsid w:val="004C7E63"/>
    <w:rsid w:val="004F0650"/>
    <w:rsid w:val="00532351"/>
    <w:rsid w:val="00554E20"/>
    <w:rsid w:val="005743EF"/>
    <w:rsid w:val="00574587"/>
    <w:rsid w:val="005B56FB"/>
    <w:rsid w:val="005E5523"/>
    <w:rsid w:val="00604A6E"/>
    <w:rsid w:val="00641410"/>
    <w:rsid w:val="00675959"/>
    <w:rsid w:val="006D5B17"/>
    <w:rsid w:val="00700831"/>
    <w:rsid w:val="00711F12"/>
    <w:rsid w:val="007343CE"/>
    <w:rsid w:val="00793C94"/>
    <w:rsid w:val="007953B7"/>
    <w:rsid w:val="008005AB"/>
    <w:rsid w:val="00826AF7"/>
    <w:rsid w:val="00830387"/>
    <w:rsid w:val="00856469"/>
    <w:rsid w:val="00887F71"/>
    <w:rsid w:val="008E5346"/>
    <w:rsid w:val="009120D7"/>
    <w:rsid w:val="00956379"/>
    <w:rsid w:val="009D5283"/>
    <w:rsid w:val="00A12EC1"/>
    <w:rsid w:val="00A14C41"/>
    <w:rsid w:val="00A711CA"/>
    <w:rsid w:val="00AC28F4"/>
    <w:rsid w:val="00AF003A"/>
    <w:rsid w:val="00AF170A"/>
    <w:rsid w:val="00B22DFB"/>
    <w:rsid w:val="00B23024"/>
    <w:rsid w:val="00B52EE3"/>
    <w:rsid w:val="00BC2A94"/>
    <w:rsid w:val="00BC3301"/>
    <w:rsid w:val="00C562EA"/>
    <w:rsid w:val="00CA58EE"/>
    <w:rsid w:val="00CE1D2F"/>
    <w:rsid w:val="00D652C7"/>
    <w:rsid w:val="00D909F6"/>
    <w:rsid w:val="00DC21F3"/>
    <w:rsid w:val="00DF2A69"/>
    <w:rsid w:val="00DF404C"/>
    <w:rsid w:val="00E35B32"/>
    <w:rsid w:val="00E60186"/>
    <w:rsid w:val="00E67898"/>
    <w:rsid w:val="00EC22F3"/>
    <w:rsid w:val="00ED2C73"/>
    <w:rsid w:val="00EF1C64"/>
    <w:rsid w:val="00F23927"/>
    <w:rsid w:val="00F56BAE"/>
    <w:rsid w:val="00F728DC"/>
    <w:rsid w:val="00FC3711"/>
    <w:rsid w:val="00FD6EC9"/>
    <w:rsid w:val="00FF7E6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C9594F"/>
  <w15:docId w15:val="{488F2D52-FF81-46E0-AB83-B6078D46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008FA"/>
    <w:pPr>
      <w:spacing w:after="0" w:line="240" w:lineRule="auto"/>
    </w:pPr>
  </w:style>
  <w:style w:type="character" w:styleId="Hyperlink">
    <w:name w:val="Hyperlink"/>
    <w:basedOn w:val="Standaardalinea-lettertype"/>
    <w:uiPriority w:val="99"/>
    <w:unhideWhenUsed/>
    <w:rsid w:val="00AF003A"/>
    <w:rPr>
      <w:color w:val="0563C1" w:themeColor="hyperlink"/>
      <w:u w:val="single"/>
    </w:rPr>
  </w:style>
  <w:style w:type="paragraph" w:styleId="Ballontekst">
    <w:name w:val="Balloon Text"/>
    <w:basedOn w:val="Standaard"/>
    <w:link w:val="BallontekstChar"/>
    <w:uiPriority w:val="99"/>
    <w:semiHidden/>
    <w:unhideWhenUsed/>
    <w:rsid w:val="00F56BAE"/>
    <w:pPr>
      <w:spacing w:after="0"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F56BAE"/>
    <w:rPr>
      <w:rFonts w:ascii="Lucida Grande" w:hAnsi="Lucida Grande" w:cs="Lucida Grande"/>
      <w:sz w:val="18"/>
      <w:szCs w:val="18"/>
    </w:rPr>
  </w:style>
  <w:style w:type="paragraph" w:styleId="Voetnoottekst">
    <w:name w:val="footnote text"/>
    <w:basedOn w:val="Standaard"/>
    <w:link w:val="VoetnoottekstChar"/>
    <w:uiPriority w:val="99"/>
    <w:unhideWhenUsed/>
    <w:rsid w:val="00213248"/>
    <w:pPr>
      <w:spacing w:after="0" w:line="240" w:lineRule="auto"/>
    </w:pPr>
    <w:rPr>
      <w:sz w:val="24"/>
      <w:szCs w:val="24"/>
    </w:rPr>
  </w:style>
  <w:style w:type="character" w:customStyle="1" w:styleId="VoetnoottekstChar">
    <w:name w:val="Voetnoottekst Char"/>
    <w:basedOn w:val="Standaardalinea-lettertype"/>
    <w:link w:val="Voetnoottekst"/>
    <w:uiPriority w:val="99"/>
    <w:rsid w:val="00213248"/>
    <w:rPr>
      <w:sz w:val="24"/>
      <w:szCs w:val="24"/>
    </w:rPr>
  </w:style>
  <w:style w:type="character" w:styleId="Voetnootmarkering">
    <w:name w:val="footnote reference"/>
    <w:basedOn w:val="Standaardalinea-lettertype"/>
    <w:uiPriority w:val="99"/>
    <w:unhideWhenUsed/>
    <w:rsid w:val="00213248"/>
    <w:rPr>
      <w:vertAlign w:val="superscript"/>
    </w:rPr>
  </w:style>
  <w:style w:type="paragraph" w:styleId="Voettekst">
    <w:name w:val="footer"/>
    <w:basedOn w:val="Standaard"/>
    <w:link w:val="VoettekstChar"/>
    <w:uiPriority w:val="99"/>
    <w:unhideWhenUsed/>
    <w:rsid w:val="00554E20"/>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554E20"/>
  </w:style>
  <w:style w:type="character" w:styleId="Paginanummer">
    <w:name w:val="page number"/>
    <w:basedOn w:val="Standaardalinea-lettertype"/>
    <w:uiPriority w:val="99"/>
    <w:semiHidden/>
    <w:unhideWhenUsed/>
    <w:rsid w:val="00554E20"/>
  </w:style>
  <w:style w:type="character" w:styleId="GevolgdeHyperlink">
    <w:name w:val="FollowedHyperlink"/>
    <w:basedOn w:val="Standaardalinea-lettertype"/>
    <w:uiPriority w:val="99"/>
    <w:semiHidden/>
    <w:unhideWhenUsed/>
    <w:rsid w:val="00532351"/>
    <w:rPr>
      <w:color w:val="954F72" w:themeColor="followedHyperlink"/>
      <w:u w:val="single"/>
    </w:rPr>
  </w:style>
  <w:style w:type="paragraph" w:styleId="Normaalweb">
    <w:name w:val="Normal (Web)"/>
    <w:basedOn w:val="Standaard"/>
    <w:uiPriority w:val="99"/>
    <w:semiHidden/>
    <w:unhideWhenUsed/>
    <w:rsid w:val="00AC28F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74124">
      <w:bodyDiv w:val="1"/>
      <w:marLeft w:val="0"/>
      <w:marRight w:val="0"/>
      <w:marTop w:val="0"/>
      <w:marBottom w:val="0"/>
      <w:divBdr>
        <w:top w:val="none" w:sz="0" w:space="0" w:color="auto"/>
        <w:left w:val="none" w:sz="0" w:space="0" w:color="auto"/>
        <w:bottom w:val="none" w:sz="0" w:space="0" w:color="auto"/>
        <w:right w:val="none" w:sz="0" w:space="0" w:color="auto"/>
      </w:divBdr>
    </w:div>
    <w:div w:id="953288321">
      <w:bodyDiv w:val="1"/>
      <w:marLeft w:val="0"/>
      <w:marRight w:val="0"/>
      <w:marTop w:val="0"/>
      <w:marBottom w:val="0"/>
      <w:divBdr>
        <w:top w:val="none" w:sz="0" w:space="0" w:color="auto"/>
        <w:left w:val="none" w:sz="0" w:space="0" w:color="auto"/>
        <w:bottom w:val="none" w:sz="0" w:space="0" w:color="auto"/>
        <w:right w:val="none" w:sz="0" w:space="0" w:color="auto"/>
      </w:divBdr>
    </w:div>
    <w:div w:id="1748652894">
      <w:bodyDiv w:val="1"/>
      <w:marLeft w:val="0"/>
      <w:marRight w:val="0"/>
      <w:marTop w:val="0"/>
      <w:marBottom w:val="0"/>
      <w:divBdr>
        <w:top w:val="none" w:sz="0" w:space="0" w:color="auto"/>
        <w:left w:val="none" w:sz="0" w:space="0" w:color="auto"/>
        <w:bottom w:val="none" w:sz="0" w:space="0" w:color="auto"/>
        <w:right w:val="none" w:sz="0" w:space="0" w:color="auto"/>
      </w:divBdr>
      <w:divsChild>
        <w:div w:id="162353563">
          <w:marLeft w:val="360"/>
          <w:marRight w:val="0"/>
          <w:marTop w:val="200"/>
          <w:marBottom w:val="0"/>
          <w:divBdr>
            <w:top w:val="none" w:sz="0" w:space="0" w:color="auto"/>
            <w:left w:val="none" w:sz="0" w:space="0" w:color="auto"/>
            <w:bottom w:val="none" w:sz="0" w:space="0" w:color="auto"/>
            <w:right w:val="none" w:sz="0" w:space="0" w:color="auto"/>
          </w:divBdr>
        </w:div>
        <w:div w:id="1322269849">
          <w:marLeft w:val="1080"/>
          <w:marRight w:val="0"/>
          <w:marTop w:val="100"/>
          <w:marBottom w:val="0"/>
          <w:divBdr>
            <w:top w:val="none" w:sz="0" w:space="0" w:color="auto"/>
            <w:left w:val="none" w:sz="0" w:space="0" w:color="auto"/>
            <w:bottom w:val="none" w:sz="0" w:space="0" w:color="auto"/>
            <w:right w:val="none" w:sz="0" w:space="0" w:color="auto"/>
          </w:divBdr>
        </w:div>
        <w:div w:id="420563481">
          <w:marLeft w:val="1080"/>
          <w:marRight w:val="0"/>
          <w:marTop w:val="100"/>
          <w:marBottom w:val="0"/>
          <w:divBdr>
            <w:top w:val="none" w:sz="0" w:space="0" w:color="auto"/>
            <w:left w:val="none" w:sz="0" w:space="0" w:color="auto"/>
            <w:bottom w:val="none" w:sz="0" w:space="0" w:color="auto"/>
            <w:right w:val="none" w:sz="0" w:space="0" w:color="auto"/>
          </w:divBdr>
        </w:div>
        <w:div w:id="1826041842">
          <w:marLeft w:val="360"/>
          <w:marRight w:val="0"/>
          <w:marTop w:val="200"/>
          <w:marBottom w:val="0"/>
          <w:divBdr>
            <w:top w:val="none" w:sz="0" w:space="0" w:color="auto"/>
            <w:left w:val="none" w:sz="0" w:space="0" w:color="auto"/>
            <w:bottom w:val="none" w:sz="0" w:space="0" w:color="auto"/>
            <w:right w:val="none" w:sz="0" w:space="0" w:color="auto"/>
          </w:divBdr>
        </w:div>
        <w:div w:id="414939192">
          <w:marLeft w:val="1080"/>
          <w:marRight w:val="0"/>
          <w:marTop w:val="100"/>
          <w:marBottom w:val="0"/>
          <w:divBdr>
            <w:top w:val="none" w:sz="0" w:space="0" w:color="auto"/>
            <w:left w:val="none" w:sz="0" w:space="0" w:color="auto"/>
            <w:bottom w:val="none" w:sz="0" w:space="0" w:color="auto"/>
            <w:right w:val="none" w:sz="0" w:space="0" w:color="auto"/>
          </w:divBdr>
        </w:div>
        <w:div w:id="105393891">
          <w:marLeft w:val="1080"/>
          <w:marRight w:val="0"/>
          <w:marTop w:val="100"/>
          <w:marBottom w:val="0"/>
          <w:divBdr>
            <w:top w:val="none" w:sz="0" w:space="0" w:color="auto"/>
            <w:left w:val="none" w:sz="0" w:space="0" w:color="auto"/>
            <w:bottom w:val="none" w:sz="0" w:space="0" w:color="auto"/>
            <w:right w:val="none" w:sz="0" w:space="0" w:color="auto"/>
          </w:divBdr>
        </w:div>
        <w:div w:id="1355305169">
          <w:marLeft w:val="1080"/>
          <w:marRight w:val="0"/>
          <w:marTop w:val="100"/>
          <w:marBottom w:val="0"/>
          <w:divBdr>
            <w:top w:val="none" w:sz="0" w:space="0" w:color="auto"/>
            <w:left w:val="none" w:sz="0" w:space="0" w:color="auto"/>
            <w:bottom w:val="none" w:sz="0" w:space="0" w:color="auto"/>
            <w:right w:val="none" w:sz="0" w:space="0" w:color="auto"/>
          </w:divBdr>
        </w:div>
        <w:div w:id="60623558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C65FB-FA79-47AB-896E-C8612E2D1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10</Pages>
  <Words>1760</Words>
  <Characters>9683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Bakker</dc:creator>
  <cp:keywords/>
  <dc:description/>
  <cp:lastModifiedBy>Shannon Bakker</cp:lastModifiedBy>
  <cp:revision>7</cp:revision>
  <dcterms:created xsi:type="dcterms:W3CDTF">2016-05-25T19:15:00Z</dcterms:created>
  <dcterms:modified xsi:type="dcterms:W3CDTF">2016-05-26T10:48:00Z</dcterms:modified>
</cp:coreProperties>
</file>